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C37A7" w14:textId="77777777" w:rsidR="00C81E75" w:rsidRDefault="009D661A">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 xml:space="preserve"> 重庆第二师范学院全日制本科生毕业论文</w:t>
      </w:r>
    </w:p>
    <w:p w14:paraId="231FAC3B" w14:textId="77777777" w:rsidR="00C81E75" w:rsidRDefault="009D661A">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111F0D82" w14:textId="77777777" w:rsidR="00C81E75" w:rsidRDefault="009D661A">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f"/>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C81E75" w14:paraId="2CF3E05F" w14:textId="77777777">
        <w:trPr>
          <w:trHeight w:val="939"/>
        </w:trPr>
        <w:tc>
          <w:tcPr>
            <w:tcW w:w="1141" w:type="dxa"/>
            <w:vAlign w:val="center"/>
          </w:tcPr>
          <w:p w14:paraId="6F55DEEF" w14:textId="77777777" w:rsidR="00C81E75" w:rsidRDefault="009D661A">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f"/>
              </w:rPr>
              <w:commentReference w:id="1"/>
            </w:r>
          </w:p>
        </w:tc>
        <w:tc>
          <w:tcPr>
            <w:tcW w:w="4962" w:type="dxa"/>
            <w:gridSpan w:val="3"/>
            <w:vAlign w:val="center"/>
          </w:tcPr>
          <w:p w14:paraId="4C566531" w14:textId="77777777" w:rsidR="00C81E75" w:rsidRDefault="009D661A">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rPr>
              <w:t>The Fall of Banks</w:t>
            </w:r>
          </w:p>
        </w:tc>
        <w:tc>
          <w:tcPr>
            <w:tcW w:w="1134" w:type="dxa"/>
            <w:vAlign w:val="center"/>
          </w:tcPr>
          <w:p w14:paraId="2974F812" w14:textId="77777777" w:rsidR="00C81E75" w:rsidRDefault="009D661A">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f"/>
              </w:rPr>
              <w:commentReference w:id="2"/>
            </w:r>
          </w:p>
        </w:tc>
        <w:tc>
          <w:tcPr>
            <w:tcW w:w="1552" w:type="dxa"/>
            <w:vAlign w:val="center"/>
          </w:tcPr>
          <w:p w14:paraId="075D9A44" w14:textId="77777777" w:rsidR="00C81E75" w:rsidRDefault="009D661A">
            <w:pPr>
              <w:widowControl/>
              <w:spacing w:line="380" w:lineRule="exact"/>
              <w:jc w:val="center"/>
              <w:rPr>
                <w:rFonts w:ascii="宋体" w:hAnsi="宋体"/>
                <w:w w:val="80"/>
                <w:sz w:val="24"/>
              </w:rPr>
            </w:pPr>
            <w:r>
              <w:rPr>
                <w:rFonts w:ascii="宋体" w:hAnsi="宋体" w:hint="eastAsia"/>
                <w:w w:val="80"/>
                <w:sz w:val="24"/>
              </w:rPr>
              <w:t>2019.01.12</w:t>
            </w:r>
          </w:p>
        </w:tc>
      </w:tr>
      <w:tr w:rsidR="00C81E75" w14:paraId="1E5CCEB9" w14:textId="77777777">
        <w:trPr>
          <w:trHeight w:val="630"/>
        </w:trPr>
        <w:tc>
          <w:tcPr>
            <w:tcW w:w="1141" w:type="dxa"/>
            <w:vAlign w:val="center"/>
          </w:tcPr>
          <w:p w14:paraId="22F362CC" w14:textId="77777777" w:rsidR="00C81E75" w:rsidRDefault="009D661A">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f"/>
              </w:rPr>
              <w:commentReference w:id="3"/>
            </w:r>
          </w:p>
        </w:tc>
        <w:tc>
          <w:tcPr>
            <w:tcW w:w="2127" w:type="dxa"/>
            <w:vAlign w:val="center"/>
          </w:tcPr>
          <w:p w14:paraId="6E21EE1E" w14:textId="77777777" w:rsidR="00C81E75" w:rsidRDefault="009D661A">
            <w:pPr>
              <w:spacing w:line="380" w:lineRule="exact"/>
              <w:jc w:val="center"/>
              <w:rPr>
                <w:rFonts w:ascii="宋体" w:hAnsi="宋体"/>
                <w:w w:val="80"/>
                <w:sz w:val="24"/>
              </w:rPr>
            </w:pPr>
            <w:r>
              <w:rPr>
                <w:rFonts w:ascii="宋体" w:hAnsi="宋体" w:hint="eastAsia"/>
                <w:w w:val="80"/>
                <w:sz w:val="24"/>
              </w:rPr>
              <w:t>1510403115</w:t>
            </w:r>
          </w:p>
        </w:tc>
        <w:tc>
          <w:tcPr>
            <w:tcW w:w="992" w:type="dxa"/>
            <w:vAlign w:val="center"/>
          </w:tcPr>
          <w:p w14:paraId="26B8F614" w14:textId="77777777" w:rsidR="00C81E75" w:rsidRDefault="009D661A">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f"/>
              </w:rPr>
              <w:commentReference w:id="4"/>
            </w:r>
          </w:p>
        </w:tc>
        <w:tc>
          <w:tcPr>
            <w:tcW w:w="1843" w:type="dxa"/>
            <w:vAlign w:val="center"/>
          </w:tcPr>
          <w:p w14:paraId="20C51670" w14:textId="77777777" w:rsidR="00C81E75" w:rsidRDefault="009D661A">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14:paraId="43FA90DE" w14:textId="77777777" w:rsidR="00C81E75" w:rsidRDefault="009D661A">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f"/>
              </w:rPr>
              <w:commentReference w:id="5"/>
            </w:r>
          </w:p>
        </w:tc>
        <w:tc>
          <w:tcPr>
            <w:tcW w:w="1552" w:type="dxa"/>
            <w:vAlign w:val="center"/>
          </w:tcPr>
          <w:p w14:paraId="7E9467BE" w14:textId="77777777" w:rsidR="00C81E75" w:rsidRDefault="009D661A">
            <w:pPr>
              <w:spacing w:line="380" w:lineRule="exact"/>
              <w:jc w:val="center"/>
              <w:rPr>
                <w:rFonts w:ascii="宋体" w:hAnsi="宋体"/>
                <w:w w:val="80"/>
                <w:sz w:val="24"/>
              </w:rPr>
            </w:pPr>
            <w:r>
              <w:rPr>
                <w:rFonts w:ascii="宋体" w:hAnsi="宋体" w:hint="eastAsia"/>
                <w:w w:val="80"/>
                <w:sz w:val="24"/>
              </w:rPr>
              <w:t>李亚星</w:t>
            </w:r>
          </w:p>
        </w:tc>
      </w:tr>
      <w:tr w:rsidR="00C81E75" w14:paraId="6310492A" w14:textId="77777777">
        <w:trPr>
          <w:trHeight w:val="1905"/>
        </w:trPr>
        <w:tc>
          <w:tcPr>
            <w:tcW w:w="8789" w:type="dxa"/>
            <w:gridSpan w:val="6"/>
          </w:tcPr>
          <w:p w14:paraId="69735BDB" w14:textId="77777777" w:rsidR="006D7942" w:rsidRDefault="009D661A" w:rsidP="00E317F5">
            <w:pPr>
              <w:spacing w:line="360" w:lineRule="auto"/>
              <w:rPr>
                <w:b/>
                <w:bCs/>
                <w:sz w:val="24"/>
              </w:rPr>
            </w:pPr>
            <w:r>
              <w:rPr>
                <w:b/>
                <w:bCs/>
                <w:sz w:val="24"/>
              </w:rPr>
              <w:t xml:space="preserve">Background of the </w:t>
            </w:r>
            <w:r>
              <w:rPr>
                <w:rFonts w:hint="eastAsia"/>
                <w:b/>
                <w:bCs/>
                <w:sz w:val="24"/>
              </w:rPr>
              <w:t>translation</w:t>
            </w:r>
          </w:p>
          <w:p w14:paraId="0997D9CC" w14:textId="77777777" w:rsidR="00D94823" w:rsidRPr="008A1409" w:rsidRDefault="00D94823" w:rsidP="00B2077B">
            <w:pPr>
              <w:spacing w:line="360" w:lineRule="auto"/>
              <w:ind w:firstLineChars="200" w:firstLine="480"/>
            </w:pPr>
            <w:r w:rsidRPr="00D94823">
              <w:rPr>
                <w:sz w:val="24"/>
              </w:rPr>
              <w:t>Background of the project</w:t>
            </w:r>
          </w:p>
          <w:p w14:paraId="218B168B"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highlight w:val="yellow"/>
              </w:rPr>
              <w:t>项目背景</w:t>
            </w:r>
          </w:p>
          <w:p w14:paraId="6FEC8525" w14:textId="77777777" w:rsidR="00FB3CEB" w:rsidRDefault="006D7942" w:rsidP="0064739C">
            <w:pPr>
              <w:spacing w:line="360" w:lineRule="auto"/>
              <w:ind w:firstLineChars="200" w:firstLine="480"/>
            </w:pPr>
            <w:r w:rsidRPr="0064739C">
              <w:rPr>
                <w:sz w:val="24"/>
              </w:rPr>
              <w:t xml:space="preserve">Digital Human is a </w:t>
            </w:r>
            <w:commentRangeStart w:id="6"/>
            <w:r w:rsidRPr="0064739C">
              <w:rPr>
                <w:sz w:val="24"/>
              </w:rPr>
              <w:t>financial science popular science</w:t>
            </w:r>
            <w:commentRangeEnd w:id="6"/>
            <w:r w:rsidR="00E733CD">
              <w:rPr>
                <w:rStyle w:val="af"/>
              </w:rPr>
              <w:commentReference w:id="6"/>
            </w:r>
            <w:r w:rsidRPr="0064739C">
              <w:rPr>
                <w:sz w:val="24"/>
              </w:rPr>
              <w:t xml:space="preserve"> publication published by </w:t>
            </w:r>
            <w:proofErr w:type="spellStart"/>
            <w:r w:rsidRPr="0064739C">
              <w:rPr>
                <w:sz w:val="24"/>
              </w:rPr>
              <w:t>Guangming</w:t>
            </w:r>
            <w:proofErr w:type="spellEnd"/>
            <w:r w:rsidRPr="0064739C">
              <w:rPr>
                <w:sz w:val="24"/>
              </w:rPr>
              <w:t xml:space="preserve"> Publishing House. The book consists of 12 parts, totaling 362 pages. Our translation team received the project on September 15, 2018. The project manager and the </w:t>
            </w:r>
            <w:commentRangeStart w:id="7"/>
            <w:r w:rsidRPr="0064739C">
              <w:rPr>
                <w:sz w:val="24"/>
              </w:rPr>
              <w:t>review</w:t>
            </w:r>
            <w:commentRangeEnd w:id="7"/>
            <w:r w:rsidR="00E733CD">
              <w:rPr>
                <w:rStyle w:val="af"/>
              </w:rPr>
              <w:commentReference w:id="7"/>
            </w:r>
            <w:r w:rsidRPr="0064739C">
              <w:rPr>
                <w:sz w:val="24"/>
              </w:rPr>
              <w:t xml:space="preserve"> were first identified. The project manager assigned personnel and tasks by September 17, 2018 and developed a one-month project schedule.</w:t>
            </w:r>
            <w:commentRangeStart w:id="8"/>
            <w:r w:rsidRPr="0064739C">
              <w:rPr>
                <w:sz w:val="24"/>
              </w:rPr>
              <w:t xml:space="preserve"> Table, release quality requirements; the first step, the review team led the team to complete the term extraction and production before September 20, 2018, the main tools for </w:t>
            </w:r>
            <w:proofErr w:type="spellStart"/>
            <w:r w:rsidRPr="0064739C">
              <w:rPr>
                <w:sz w:val="24"/>
              </w:rPr>
              <w:t>Memoq</w:t>
            </w:r>
            <w:proofErr w:type="spellEnd"/>
            <w:r w:rsidRPr="0064739C">
              <w:rPr>
                <w:sz w:val="24"/>
              </w:rPr>
              <w:t xml:space="preserve">, </w:t>
            </w:r>
            <w:proofErr w:type="spellStart"/>
            <w:r w:rsidRPr="0064739C">
              <w:rPr>
                <w:sz w:val="24"/>
              </w:rPr>
              <w:t>tmamall</w:t>
            </w:r>
            <w:proofErr w:type="spellEnd"/>
            <w:r w:rsidRPr="0064739C">
              <w:rPr>
                <w:sz w:val="24"/>
              </w:rPr>
              <w:t xml:space="preserve"> online alignment; the second link is the first draft translation in 2018 10 Before the 4th of the month, it was completed by the translators. The main materials were the glossary, </w:t>
            </w:r>
            <w:proofErr w:type="spellStart"/>
            <w:r w:rsidRPr="0064739C">
              <w:rPr>
                <w:sz w:val="24"/>
              </w:rPr>
              <w:t>Memoq</w:t>
            </w:r>
            <w:proofErr w:type="spellEnd"/>
            <w:r w:rsidRPr="0064739C">
              <w:rPr>
                <w:sz w:val="24"/>
              </w:rPr>
              <w:t xml:space="preserve">, Google Translate and Parallel Corpus and Corpus. </w:t>
            </w:r>
            <w:commentRangeEnd w:id="8"/>
            <w:r w:rsidR="00E733CD">
              <w:rPr>
                <w:rStyle w:val="af"/>
              </w:rPr>
              <w:commentReference w:id="8"/>
            </w:r>
            <w:r w:rsidRPr="0064739C">
              <w:rPr>
                <w:sz w:val="24"/>
              </w:rPr>
              <w:t>The third part was to complete the review before O</w:t>
            </w:r>
            <w:r w:rsidR="00695F8A">
              <w:rPr>
                <w:sz w:val="24"/>
              </w:rPr>
              <w:t xml:space="preserve">ctober 9, 2018, mainly by </w:t>
            </w:r>
            <w:proofErr w:type="spellStart"/>
            <w:r w:rsidR="00695F8A">
              <w:rPr>
                <w:sz w:val="24"/>
              </w:rPr>
              <w:t>Memoq</w:t>
            </w:r>
            <w:proofErr w:type="spellEnd"/>
            <w:r w:rsidRPr="0064739C">
              <w:rPr>
                <w:sz w:val="24"/>
              </w:rPr>
              <w:t xml:space="preserve"> quality control. The fourth part is to complete the final draft translation before October 15, 2018; the last part is to complete the finished product production by </w:t>
            </w:r>
            <w:commentRangeStart w:id="9"/>
            <w:r w:rsidRPr="0064739C">
              <w:rPr>
                <w:sz w:val="24"/>
              </w:rPr>
              <w:t xml:space="preserve">the audit </w:t>
            </w:r>
            <w:commentRangeEnd w:id="9"/>
            <w:r w:rsidR="00E733CD">
              <w:rPr>
                <w:rStyle w:val="af"/>
              </w:rPr>
              <w:commentReference w:id="9"/>
            </w:r>
            <w:r w:rsidRPr="0064739C">
              <w:rPr>
                <w:sz w:val="24"/>
              </w:rPr>
              <w:t>before October 19, 2018, and the project manager will review it and submit it to the p</w:t>
            </w:r>
            <w:r w:rsidRPr="00FB3CEB">
              <w:rPr>
                <w:sz w:val="24"/>
              </w:rPr>
              <w:t>ublisher.</w:t>
            </w:r>
            <w:r w:rsidR="00FB3CEB" w:rsidRPr="00FB3CEB">
              <w:rPr>
                <w:sz w:val="24"/>
              </w:rPr>
              <w:t xml:space="preserve"> </w:t>
            </w:r>
          </w:p>
          <w:p w14:paraId="5FBCD48D" w14:textId="77777777" w:rsidR="006D7942" w:rsidRDefault="006D7942" w:rsidP="00FB3CEB">
            <w:pPr>
              <w:spacing w:line="360" w:lineRule="auto"/>
              <w:ind w:firstLineChars="200" w:firstLine="480"/>
              <w:rPr>
                <w:rFonts w:eastAsiaTheme="minorEastAsia"/>
                <w:vanish/>
                <w:sz w:val="24"/>
              </w:rPr>
            </w:pPr>
            <w:r w:rsidRPr="0064739C">
              <w:rPr>
                <w:rFonts w:eastAsiaTheme="minorEastAsia"/>
                <w:i/>
                <w:vanish/>
                <w:sz w:val="24"/>
              </w:rPr>
              <w:t>Digital Human</w:t>
            </w:r>
            <w:r w:rsidRPr="0064739C">
              <w:rPr>
                <w:rFonts w:eastAsiaTheme="minorEastAsia"/>
                <w:vanish/>
                <w:sz w:val="24"/>
              </w:rPr>
              <w:t>为光明出版社出版的一本金融科技科普读物，该书共计</w:t>
            </w:r>
            <w:r w:rsidRPr="0064739C">
              <w:rPr>
                <w:rFonts w:eastAsiaTheme="minorEastAsia"/>
                <w:vanish/>
                <w:sz w:val="24"/>
              </w:rPr>
              <w:t>12</w:t>
            </w:r>
            <w:r w:rsidRPr="0064739C">
              <w:rPr>
                <w:rFonts w:eastAsiaTheme="minorEastAsia"/>
                <w:vanish/>
                <w:sz w:val="24"/>
              </w:rPr>
              <w:t>部分，共</w:t>
            </w:r>
            <w:r w:rsidRPr="0064739C">
              <w:rPr>
                <w:rFonts w:eastAsiaTheme="minorEastAsia"/>
                <w:vanish/>
                <w:sz w:val="24"/>
              </w:rPr>
              <w:t>362</w:t>
            </w:r>
            <w:r w:rsidRPr="0064739C">
              <w:rPr>
                <w:rFonts w:eastAsiaTheme="minorEastAsia"/>
                <w:vanish/>
                <w:sz w:val="24"/>
              </w:rPr>
              <w:t>页。我们的翻译小组于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9</w:t>
            </w:r>
            <w:r w:rsidRPr="0064739C">
              <w:rPr>
                <w:rFonts w:eastAsiaTheme="minorEastAsia"/>
                <w:vanish/>
                <w:sz w:val="24"/>
              </w:rPr>
              <w:t>月</w:t>
            </w:r>
            <w:r w:rsidRPr="0064739C">
              <w:rPr>
                <w:rFonts w:eastAsiaTheme="minorEastAsia"/>
                <w:vanish/>
                <w:sz w:val="24"/>
              </w:rPr>
              <w:t>15</w:t>
            </w:r>
            <w:r w:rsidRPr="0064739C">
              <w:rPr>
                <w:rFonts w:eastAsiaTheme="minorEastAsia"/>
                <w:vanish/>
                <w:sz w:val="24"/>
              </w:rPr>
              <w:t>日接到项目，首先确定了项目经理和审校，由项目经理于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9</w:t>
            </w:r>
            <w:r w:rsidRPr="0064739C">
              <w:rPr>
                <w:rFonts w:eastAsiaTheme="minorEastAsia"/>
                <w:vanish/>
                <w:sz w:val="24"/>
              </w:rPr>
              <w:t>月</w:t>
            </w:r>
            <w:r w:rsidRPr="0064739C">
              <w:rPr>
                <w:rFonts w:eastAsiaTheme="minorEastAsia"/>
                <w:vanish/>
                <w:sz w:val="24"/>
              </w:rPr>
              <w:t>17</w:t>
            </w:r>
            <w:r w:rsidRPr="0064739C">
              <w:rPr>
                <w:rFonts w:eastAsiaTheme="minorEastAsia"/>
                <w:vanish/>
                <w:sz w:val="24"/>
              </w:rPr>
              <w:t>日前进行人员和任务分配并且制定了为为期一个月的项目时间进度表，发布质量要求书；第一环节</w:t>
            </w:r>
            <w:r w:rsidRPr="0064739C">
              <w:rPr>
                <w:rFonts w:eastAsiaTheme="minorEastAsia"/>
                <w:vanish/>
                <w:sz w:val="24"/>
              </w:rPr>
              <w:t>,</w:t>
            </w:r>
            <w:r w:rsidRPr="0064739C">
              <w:rPr>
                <w:rFonts w:eastAsiaTheme="minorEastAsia"/>
                <w:vanish/>
                <w:sz w:val="24"/>
              </w:rPr>
              <w:t>由审校带领小组在</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9</w:t>
            </w:r>
            <w:r w:rsidRPr="0064739C">
              <w:rPr>
                <w:rFonts w:eastAsiaTheme="minorEastAsia"/>
                <w:vanish/>
                <w:sz w:val="24"/>
              </w:rPr>
              <w:t>月</w:t>
            </w:r>
            <w:r w:rsidRPr="0064739C">
              <w:rPr>
                <w:rFonts w:eastAsiaTheme="minorEastAsia"/>
                <w:vanish/>
                <w:sz w:val="24"/>
              </w:rPr>
              <w:t>20</w:t>
            </w:r>
            <w:r w:rsidRPr="0064739C">
              <w:rPr>
                <w:rFonts w:eastAsiaTheme="minorEastAsia"/>
                <w:vanish/>
                <w:sz w:val="24"/>
              </w:rPr>
              <w:t>日以前完成术语提取与制作，主要使用工具为</w:t>
            </w:r>
            <w:r w:rsidRPr="0064739C">
              <w:rPr>
                <w:rFonts w:eastAsiaTheme="minorEastAsia"/>
                <w:vanish/>
                <w:sz w:val="24"/>
              </w:rPr>
              <w:t>Memoq,tmamall</w:t>
            </w:r>
            <w:r w:rsidRPr="0064739C">
              <w:rPr>
                <w:rFonts w:eastAsiaTheme="minorEastAsia"/>
                <w:vanish/>
                <w:sz w:val="24"/>
              </w:rPr>
              <w:t>在线对齐</w:t>
            </w:r>
            <w:r w:rsidRPr="0064739C">
              <w:rPr>
                <w:rFonts w:eastAsiaTheme="minorEastAsia"/>
                <w:vanish/>
                <w:sz w:val="24"/>
              </w:rPr>
              <w:t xml:space="preserve">; </w:t>
            </w:r>
            <w:r w:rsidRPr="0064739C">
              <w:rPr>
                <w:rFonts w:eastAsiaTheme="minorEastAsia"/>
                <w:vanish/>
                <w:sz w:val="24"/>
              </w:rPr>
              <w:t>第</w:t>
            </w:r>
            <w:r w:rsidRPr="0064739C">
              <w:rPr>
                <w:rFonts w:eastAsiaTheme="minorEastAsia"/>
                <w:vanish/>
                <w:sz w:val="24"/>
              </w:rPr>
              <w:lastRenderedPageBreak/>
              <w:t>二环节为初稿翻译于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4</w:t>
            </w:r>
            <w:r w:rsidRPr="0064739C">
              <w:rPr>
                <w:rFonts w:eastAsiaTheme="minorEastAsia"/>
                <w:vanish/>
                <w:sz w:val="24"/>
              </w:rPr>
              <w:t>日前，由各位翻译人员完成，主要借助材有术语表，</w:t>
            </w:r>
            <w:r w:rsidRPr="0064739C">
              <w:rPr>
                <w:rFonts w:eastAsiaTheme="minorEastAsia"/>
                <w:vanish/>
                <w:sz w:val="24"/>
              </w:rPr>
              <w:t>Memoq</w:t>
            </w:r>
            <w:r w:rsidRPr="0064739C">
              <w:rPr>
                <w:rFonts w:eastAsiaTheme="minorEastAsia"/>
                <w:vanish/>
                <w:sz w:val="24"/>
              </w:rPr>
              <w:t>，谷歌翻译以及平行语料与语料库，第三环节是</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9</w:t>
            </w:r>
            <w:r w:rsidRPr="0064739C">
              <w:rPr>
                <w:rFonts w:eastAsiaTheme="minorEastAsia"/>
                <w:vanish/>
                <w:sz w:val="24"/>
              </w:rPr>
              <w:t>日前完成审校稿件，主要借助于</w:t>
            </w:r>
            <w:r w:rsidRPr="0064739C">
              <w:rPr>
                <w:rFonts w:eastAsiaTheme="minorEastAsia"/>
                <w:vanish/>
                <w:sz w:val="24"/>
              </w:rPr>
              <w:t>Memoqd</w:t>
            </w:r>
            <w:r w:rsidRPr="0064739C">
              <w:rPr>
                <w:rFonts w:eastAsiaTheme="minorEastAsia"/>
                <w:vanish/>
                <w:sz w:val="24"/>
              </w:rPr>
              <w:t>的质量控制，第四环节是</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15</w:t>
            </w:r>
            <w:r w:rsidRPr="0064739C">
              <w:rPr>
                <w:rFonts w:eastAsiaTheme="minorEastAsia"/>
                <w:vanish/>
                <w:sz w:val="24"/>
              </w:rPr>
              <w:t>日前完成终稿翻译；最后一个环节是由审计</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19</w:t>
            </w:r>
            <w:r w:rsidRPr="0064739C">
              <w:rPr>
                <w:rFonts w:eastAsiaTheme="minorEastAsia"/>
                <w:vanish/>
                <w:sz w:val="24"/>
              </w:rPr>
              <w:t>日前完成成品制作，并由项目经理审核最后提交给出版社。</w:t>
            </w:r>
          </w:p>
          <w:p w14:paraId="6A3305A7" w14:textId="77777777" w:rsidR="00D94823" w:rsidRPr="00D94823" w:rsidRDefault="00D94823" w:rsidP="00FB3CEB">
            <w:pPr>
              <w:spacing w:line="360" w:lineRule="auto"/>
              <w:ind w:firstLineChars="200" w:firstLine="480"/>
              <w:rPr>
                <w:rFonts w:eastAsiaTheme="minorEastAsia"/>
                <w:sz w:val="24"/>
              </w:rPr>
            </w:pPr>
            <w:r w:rsidRPr="00D94823">
              <w:rPr>
                <w:rFonts w:eastAsiaTheme="minorEastAsia" w:hint="eastAsia"/>
                <w:sz w:val="24"/>
              </w:rPr>
              <w:t>About the author</w:t>
            </w:r>
          </w:p>
          <w:p w14:paraId="426CCF1B" w14:textId="77777777" w:rsidR="006D7942" w:rsidRPr="0064739C" w:rsidRDefault="006D7942" w:rsidP="0064739C">
            <w:pPr>
              <w:spacing w:line="360" w:lineRule="auto"/>
              <w:ind w:firstLineChars="200" w:firstLine="480"/>
              <w:rPr>
                <w:rFonts w:eastAsiaTheme="minorEastAsia"/>
                <w:vanish/>
                <w:color w:val="000000"/>
                <w:sz w:val="24"/>
              </w:rPr>
            </w:pPr>
            <w:r w:rsidRPr="0064739C">
              <w:rPr>
                <w:rFonts w:eastAsiaTheme="minorEastAsia"/>
                <w:vanish/>
                <w:color w:val="000000"/>
                <w:sz w:val="24"/>
                <w:highlight w:val="yellow"/>
              </w:rPr>
              <w:t>关于作者的介绍</w:t>
            </w:r>
          </w:p>
          <w:p w14:paraId="635206D0" w14:textId="77777777" w:rsidR="00FB3CEB" w:rsidRPr="0064739C" w:rsidRDefault="00FB3CEB" w:rsidP="00FB3CEB">
            <w:pPr>
              <w:spacing w:line="360" w:lineRule="auto"/>
              <w:ind w:firstLineChars="200" w:firstLine="480"/>
              <w:rPr>
                <w:sz w:val="24"/>
              </w:rPr>
            </w:pPr>
            <w:r w:rsidRPr="00FB3CEB">
              <w:rPr>
                <w:sz w:val="24"/>
              </w:rPr>
              <w:t xml:space="preserve">Chris Skinner is known as an independent commentator on the financial </w:t>
            </w:r>
            <w:proofErr w:type="spellStart"/>
            <w:r w:rsidRPr="00FB3CEB">
              <w:rPr>
                <w:sz w:val="24"/>
              </w:rPr>
              <w:t>markets</w:t>
            </w:r>
            <w:del w:id="10" w:author="李 亚星" w:date="2019-01-06T15:01:00Z">
              <w:r w:rsidRPr="00FB3CEB" w:rsidDel="00E733CD">
                <w:rPr>
                  <w:sz w:val="24"/>
                </w:rPr>
                <w:delText>.</w:delText>
              </w:r>
              <w:r w:rsidRPr="00FB3CEB" w:rsidDel="00E733CD">
                <w:rPr>
                  <w:rFonts w:hint="eastAsia"/>
                  <w:sz w:val="24"/>
                </w:rPr>
                <w:delText>as</w:delText>
              </w:r>
            </w:del>
            <w:ins w:id="11" w:author="李 亚星" w:date="2019-01-06T15:01:00Z">
              <w:r w:rsidR="00E733CD">
                <w:rPr>
                  <w:sz w:val="24"/>
                </w:rPr>
                <w:t>and</w:t>
              </w:r>
            </w:ins>
            <w:proofErr w:type="spellEnd"/>
            <w:r w:rsidRPr="00FB3CEB">
              <w:rPr>
                <w:sz w:val="24"/>
              </w:rPr>
              <w:t xml:space="preserve"> author of the bestselling books Digital Bank, </w:t>
            </w:r>
            <w:proofErr w:type="spellStart"/>
            <w:r w:rsidRPr="00FB3CEB">
              <w:rPr>
                <w:sz w:val="24"/>
              </w:rPr>
              <w:t>ValueWeb</w:t>
            </w:r>
            <w:proofErr w:type="spellEnd"/>
            <w:r w:rsidRPr="00FB3CEB">
              <w:rPr>
                <w:sz w:val="24"/>
              </w:rPr>
              <w:t xml:space="preserve"> and its new sequel Digital Human. </w:t>
            </w:r>
            <w:proofErr w:type="spellStart"/>
            <w:r w:rsidRPr="00FB3CEB">
              <w:rPr>
                <w:sz w:val="24"/>
              </w:rPr>
              <w:t>ValueWeb</w:t>
            </w:r>
            <w:proofErr w:type="spellEnd"/>
            <w:r w:rsidRPr="00FB3CEB">
              <w:rPr>
                <w:sz w:val="24"/>
              </w:rPr>
              <w:t xml:space="preserve"> describes the impact of Fintech and how mobile and blockchain technologies are changing the face of finance in building an internet of value.   As a result of the emerging internet of value, banks have to become </w:t>
            </w:r>
            <w:proofErr w:type="spellStart"/>
            <w:r w:rsidRPr="00FB3CEB">
              <w:rPr>
                <w:sz w:val="24"/>
              </w:rPr>
              <w:t>digitalised</w:t>
            </w:r>
            <w:proofErr w:type="spellEnd"/>
            <w:r w:rsidRPr="00FB3CEB">
              <w:rPr>
                <w:sz w:val="24"/>
              </w:rPr>
              <w:t xml:space="preserve">, and Digital Bank provides a comprehensive review and analysis of the battle for digital banking and strategies for companies to compete. Digital Human, released in March 2018, builds on these two themes but looks at the wider picture of </w:t>
            </w:r>
            <w:proofErr w:type="spellStart"/>
            <w:r w:rsidRPr="00FB3CEB">
              <w:rPr>
                <w:sz w:val="24"/>
              </w:rPr>
              <w:t>digitalisation</w:t>
            </w:r>
            <w:proofErr w:type="spellEnd"/>
            <w:r w:rsidRPr="00FB3CEB">
              <w:rPr>
                <w:sz w:val="24"/>
              </w:rPr>
              <w:t xml:space="preserve">, and how this is a revolution as it allows everyone from the plains of Africa to the mountains of Tibet to be </w:t>
            </w:r>
            <w:r w:rsidRPr="00D94823">
              <w:rPr>
                <w:sz w:val="24"/>
              </w:rPr>
              <w:t xml:space="preserve">included. </w:t>
            </w:r>
          </w:p>
          <w:p w14:paraId="5CDC48C1" w14:textId="77777777" w:rsidR="006D7942"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Chris Skinner</w:t>
            </w:r>
            <w:r w:rsidRPr="0064739C">
              <w:rPr>
                <w:rFonts w:eastAsiaTheme="minorEastAsia"/>
                <w:vanish/>
                <w:sz w:val="24"/>
              </w:rPr>
              <w:t>作为金融市场和金融科技的独立评论员，作为畅销书籍</w:t>
            </w:r>
            <w:r w:rsidRPr="0064739C">
              <w:rPr>
                <w:rFonts w:eastAsiaTheme="minorEastAsia"/>
                <w:vanish/>
                <w:sz w:val="24"/>
              </w:rPr>
              <w:t>Digital Bank</w:t>
            </w:r>
            <w:r w:rsidRPr="0064739C">
              <w:rPr>
                <w:rFonts w:eastAsiaTheme="minorEastAsia"/>
                <w:vanish/>
                <w:sz w:val="24"/>
              </w:rPr>
              <w:t>，</w:t>
            </w:r>
            <w:r w:rsidRPr="0064739C">
              <w:rPr>
                <w:rFonts w:eastAsiaTheme="minorEastAsia"/>
                <w:vanish/>
                <w:sz w:val="24"/>
              </w:rPr>
              <w:t>ValueWeb</w:t>
            </w:r>
            <w:r w:rsidRPr="0064739C">
              <w:rPr>
                <w:rFonts w:eastAsiaTheme="minorEastAsia"/>
                <w:vanish/>
                <w:sz w:val="24"/>
              </w:rPr>
              <w:t>及其新续集</w:t>
            </w:r>
            <w:r w:rsidRPr="0064739C">
              <w:rPr>
                <w:rFonts w:eastAsiaTheme="minorEastAsia"/>
                <w:vanish/>
                <w:sz w:val="24"/>
              </w:rPr>
              <w:t>Digital Human</w:t>
            </w:r>
            <w:r w:rsidRPr="0064739C">
              <w:rPr>
                <w:rFonts w:eastAsiaTheme="minorEastAsia"/>
                <w:vanish/>
                <w:sz w:val="24"/>
              </w:rPr>
              <w:t>的作者。</w:t>
            </w:r>
            <w:r w:rsidRPr="0064739C">
              <w:rPr>
                <w:rFonts w:eastAsiaTheme="minorEastAsia"/>
                <w:vanish/>
                <w:sz w:val="24"/>
              </w:rPr>
              <w:t xml:space="preserve"> ValueWeb</w:t>
            </w:r>
            <w:r w:rsidRPr="0064739C">
              <w:rPr>
                <w:rFonts w:eastAsiaTheme="minorEastAsia"/>
                <w:vanish/>
                <w:sz w:val="24"/>
              </w:rPr>
              <w:t>描述了金融科技的影响，以及移动和区块链技术如何在构建有价值的互联网时改变金融的面貌。由于新兴的价值网络，银行必须实现数字化，数字银行对数字银行业的竞争和公司竞争战略进行全面审查和分析。</w:t>
            </w:r>
            <w:r w:rsidRPr="0064739C">
              <w:rPr>
                <w:rFonts w:eastAsiaTheme="minorEastAsia"/>
                <w:vanish/>
                <w:sz w:val="24"/>
              </w:rPr>
              <w:t xml:space="preserve"> </w:t>
            </w:r>
            <w:commentRangeStart w:id="12"/>
            <w:r w:rsidRPr="0064739C">
              <w:rPr>
                <w:rFonts w:eastAsiaTheme="minorEastAsia"/>
                <w:vanish/>
                <w:sz w:val="24"/>
              </w:rPr>
              <w:t>Digital Human</w:t>
            </w:r>
            <w:r w:rsidRPr="0064739C">
              <w:rPr>
                <w:rFonts w:eastAsiaTheme="minorEastAsia"/>
                <w:vanish/>
                <w:sz w:val="24"/>
              </w:rPr>
              <w:t>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3</w:t>
            </w:r>
            <w:r w:rsidRPr="0064739C">
              <w:rPr>
                <w:rFonts w:eastAsiaTheme="minorEastAsia"/>
                <w:vanish/>
                <w:sz w:val="24"/>
              </w:rPr>
              <w:t>月发布，以这两个主题为基础，但着眼于更广泛的数字化图景，以及这是一场革命，因为它允许从非洲平原到西藏山区的每个人都被包括在内。</w:t>
            </w:r>
            <w:commentRangeEnd w:id="12"/>
            <w:r w:rsidR="00E733CD">
              <w:rPr>
                <w:rStyle w:val="af"/>
              </w:rPr>
              <w:commentReference w:id="12"/>
            </w:r>
          </w:p>
          <w:p w14:paraId="09E0033C" w14:textId="77777777" w:rsidR="006D7942"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作为</w:t>
            </w:r>
            <w:r w:rsidRPr="0064739C">
              <w:rPr>
                <w:rFonts w:eastAsiaTheme="minorEastAsia"/>
                <w:vanish/>
                <w:sz w:val="24"/>
              </w:rPr>
              <w:t>“</w:t>
            </w:r>
            <w:r w:rsidRPr="0064739C">
              <w:rPr>
                <w:rFonts w:eastAsiaTheme="minorEastAsia"/>
                <w:vanish/>
                <w:sz w:val="24"/>
              </w:rPr>
              <w:t>华尔街日报</w:t>
            </w:r>
            <w:r w:rsidRPr="0064739C">
              <w:rPr>
                <w:rFonts w:eastAsiaTheme="minorEastAsia"/>
                <w:vanish/>
                <w:sz w:val="24"/>
              </w:rPr>
              <w:t>”</w:t>
            </w:r>
            <w:r w:rsidRPr="0064739C">
              <w:rPr>
                <w:rFonts w:eastAsiaTheme="minorEastAsia"/>
                <w:vanish/>
                <w:sz w:val="24"/>
              </w:rPr>
              <w:t>财经新闻和汤森路透的金融科技最具影响力的</w:t>
            </w:r>
            <w:r w:rsidRPr="0064739C">
              <w:rPr>
                <w:rFonts w:eastAsiaTheme="minorEastAsia"/>
                <w:vanish/>
                <w:sz w:val="24"/>
              </w:rPr>
              <w:t>40</w:t>
            </w:r>
            <w:r w:rsidRPr="0064739C">
              <w:rPr>
                <w:rFonts w:eastAsiaTheme="minorEastAsia"/>
                <w:vanish/>
                <w:sz w:val="24"/>
              </w:rPr>
              <w:t>位人物之一。</w:t>
            </w:r>
          </w:p>
          <w:p w14:paraId="71E8D695" w14:textId="77777777" w:rsidR="00FB3CEB" w:rsidRPr="0064739C" w:rsidRDefault="00695F8A" w:rsidP="00695F8A">
            <w:pPr>
              <w:spacing w:line="360" w:lineRule="auto"/>
              <w:ind w:firstLineChars="200" w:firstLine="480"/>
              <w:rPr>
                <w:sz w:val="24"/>
              </w:rPr>
            </w:pPr>
            <w:r w:rsidRPr="00695F8A">
              <w:rPr>
                <w:sz w:val="24"/>
              </w:rPr>
              <w:t xml:space="preserve">As one of the Top 40 most influential people in financial technology by the Wall Street Journal’s Financial News and Thomson Reuters. </w:t>
            </w:r>
            <w:r w:rsidR="00FB3CEB" w:rsidRPr="00FB3CEB">
              <w:rPr>
                <w:sz w:val="24"/>
              </w:rPr>
              <w:t xml:space="preserve">Described by Seth Wheeler, Brookings Guest Scholar and Former Special Assistant to the President for Economic Policy at the White House, as “one of the most authoritative voices on Fintech anywhere”, Chris has previously written many books covering everything from </w:t>
            </w:r>
            <w:r w:rsidR="00FB3CEB" w:rsidRPr="00FB3CEB">
              <w:rPr>
                <w:sz w:val="24"/>
              </w:rPr>
              <w:lastRenderedPageBreak/>
              <w:t xml:space="preserve">European regulations in banking through the credit crisis to the future of banking.   His new book is a sister to his last book, Digital Bank. </w:t>
            </w:r>
            <w:commentRangeStart w:id="13"/>
            <w:r w:rsidR="00FB3CEB" w:rsidRPr="00FB3CEB">
              <w:rPr>
                <w:sz w:val="24"/>
              </w:rPr>
              <w:t xml:space="preserve"> </w:t>
            </w:r>
            <w:proofErr w:type="spellStart"/>
            <w:r w:rsidR="00FB3CEB" w:rsidRPr="00FB3CEB">
              <w:rPr>
                <w:sz w:val="24"/>
              </w:rPr>
              <w:t>ValueWeb</w:t>
            </w:r>
            <w:proofErr w:type="spellEnd"/>
            <w:r w:rsidR="00FB3CEB" w:rsidRPr="00FB3CEB">
              <w:rPr>
                <w:sz w:val="24"/>
              </w:rPr>
              <w:t xml:space="preserve"> describes the impact of Fintech and how mobile and blockchain technologies are changing the face of finance in building an internet of value.   As a result of the emerging internet of value, banks have to become </w:t>
            </w:r>
            <w:proofErr w:type="spellStart"/>
            <w:r w:rsidR="00FB3CEB" w:rsidRPr="00FB3CEB">
              <w:rPr>
                <w:sz w:val="24"/>
              </w:rPr>
              <w:t>digitalised</w:t>
            </w:r>
            <w:proofErr w:type="spellEnd"/>
            <w:r w:rsidR="00FB3CEB" w:rsidRPr="00FB3CEB">
              <w:rPr>
                <w:sz w:val="24"/>
              </w:rPr>
              <w:t>, and Digital Bank provides a comprehensive review and analysis of the battle for digital banking and strategies for companies to compete.</w:t>
            </w:r>
            <w:commentRangeEnd w:id="13"/>
            <w:r w:rsidR="00E733CD">
              <w:rPr>
                <w:rStyle w:val="af"/>
              </w:rPr>
              <w:commentReference w:id="13"/>
            </w:r>
          </w:p>
          <w:p w14:paraId="0C7CFE67" w14:textId="77777777" w:rsidR="006D7942" w:rsidRDefault="006D7942" w:rsidP="0064739C">
            <w:pPr>
              <w:spacing w:line="360" w:lineRule="auto"/>
              <w:ind w:firstLineChars="200" w:firstLine="480"/>
              <w:rPr>
                <w:rFonts w:eastAsiaTheme="minorEastAsia"/>
                <w:vanish/>
                <w:sz w:val="24"/>
              </w:rPr>
            </w:pPr>
            <w:r w:rsidRPr="0064739C">
              <w:rPr>
                <w:rFonts w:eastAsiaTheme="minorEastAsia"/>
                <w:vanish/>
                <w:sz w:val="24"/>
              </w:rPr>
              <w:t>布鲁金斯客座学者</w:t>
            </w:r>
            <w:r w:rsidRPr="0064739C">
              <w:rPr>
                <w:rFonts w:eastAsiaTheme="minorEastAsia"/>
                <w:vanish/>
                <w:sz w:val="24"/>
              </w:rPr>
              <w:t>Seth Wheeler</w:t>
            </w:r>
            <w:r w:rsidRPr="0064739C">
              <w:rPr>
                <w:rFonts w:eastAsiaTheme="minorEastAsia"/>
                <w:vanish/>
                <w:sz w:val="24"/>
              </w:rPr>
              <w:t>和白宫经济政策总裁前任特别助理将其描述为</w:t>
            </w:r>
            <w:r w:rsidRPr="0064739C">
              <w:rPr>
                <w:rFonts w:eastAsiaTheme="minorEastAsia"/>
                <w:vanish/>
                <w:sz w:val="24"/>
              </w:rPr>
              <w:t>“</w:t>
            </w:r>
            <w:r w:rsidRPr="0064739C">
              <w:rPr>
                <w:rFonts w:eastAsiaTheme="minorEastAsia"/>
                <w:vanish/>
                <w:sz w:val="24"/>
              </w:rPr>
              <w:t>金融科技在任何地方最权威的声音之一</w:t>
            </w:r>
            <w:r w:rsidRPr="0064739C">
              <w:rPr>
                <w:rFonts w:eastAsiaTheme="minorEastAsia"/>
                <w:vanish/>
                <w:sz w:val="24"/>
              </w:rPr>
              <w:t>”</w:t>
            </w:r>
            <w:r w:rsidRPr="0064739C">
              <w:rPr>
                <w:rFonts w:eastAsiaTheme="minorEastAsia"/>
                <w:vanish/>
                <w:sz w:val="24"/>
              </w:rPr>
              <w:t>，克里斯此前曾写过许多书籍，涵盖欧洲银行业规则中的所有内容。信贷危机对银行业的未来。他的新书是他上一本书</w:t>
            </w:r>
            <w:r w:rsidRPr="0064739C">
              <w:rPr>
                <w:rFonts w:eastAsiaTheme="minorEastAsia"/>
                <w:vanish/>
                <w:sz w:val="24"/>
              </w:rPr>
              <w:t>“</w:t>
            </w:r>
            <w:r w:rsidRPr="0064739C">
              <w:rPr>
                <w:rFonts w:eastAsiaTheme="minorEastAsia"/>
                <w:vanish/>
                <w:sz w:val="24"/>
              </w:rPr>
              <w:t>数字银行</w:t>
            </w:r>
            <w:r w:rsidRPr="0064739C">
              <w:rPr>
                <w:rFonts w:eastAsiaTheme="minorEastAsia"/>
                <w:vanish/>
                <w:sz w:val="24"/>
              </w:rPr>
              <w:t>”</w:t>
            </w:r>
            <w:r w:rsidRPr="0064739C">
              <w:rPr>
                <w:rFonts w:eastAsiaTheme="minorEastAsia"/>
                <w:vanish/>
                <w:sz w:val="24"/>
              </w:rPr>
              <w:t>的姐妹。</w:t>
            </w:r>
            <w:r w:rsidRPr="0064739C">
              <w:rPr>
                <w:rFonts w:eastAsiaTheme="minorEastAsia"/>
                <w:vanish/>
                <w:sz w:val="24"/>
              </w:rPr>
              <w:t xml:space="preserve"> ValueWeb</w:t>
            </w:r>
            <w:r w:rsidRPr="0064739C">
              <w:rPr>
                <w:rFonts w:eastAsiaTheme="minorEastAsia"/>
                <w:vanish/>
                <w:sz w:val="24"/>
              </w:rPr>
              <w:t>描述了金融科技的影响，以及移动和区块链技术如何在构建有价值的互联网时改变金融的面貌。由于新兴的价值网络，银行必须实现数字化，数字银行对数字银行业的竞争和公司竞争战略进行全面审查和分析。</w:t>
            </w:r>
          </w:p>
          <w:p w14:paraId="32387B07" w14:textId="77777777" w:rsidR="00D94823" w:rsidRPr="00D94823" w:rsidRDefault="00D94823" w:rsidP="0064739C">
            <w:pPr>
              <w:spacing w:line="360" w:lineRule="auto"/>
              <w:ind w:firstLineChars="200" w:firstLine="480"/>
              <w:rPr>
                <w:rFonts w:eastAsiaTheme="minorEastAsia"/>
                <w:sz w:val="24"/>
              </w:rPr>
            </w:pPr>
            <w:r w:rsidRPr="00D94823">
              <w:rPr>
                <w:rFonts w:eastAsiaTheme="minorEastAsia" w:hint="eastAsia"/>
                <w:sz w:val="24"/>
              </w:rPr>
              <w:t>About the book</w:t>
            </w:r>
          </w:p>
          <w:p w14:paraId="3BD48B91" w14:textId="77777777"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highlight w:val="yellow"/>
              </w:rPr>
              <w:t>关于该书介绍</w:t>
            </w:r>
          </w:p>
          <w:p w14:paraId="63FB1337" w14:textId="77777777" w:rsidR="00C5385B" w:rsidRPr="00C5385B" w:rsidRDefault="006D7942" w:rsidP="00C5385B">
            <w:pPr>
              <w:spacing w:line="360" w:lineRule="auto"/>
              <w:ind w:firstLineChars="200" w:firstLine="480"/>
              <w:rPr>
                <w:sz w:val="24"/>
              </w:rPr>
            </w:pPr>
            <w:commentRangeStart w:id="14"/>
            <w:r w:rsidRPr="0064739C">
              <w:rPr>
                <w:sz w:val="24"/>
              </w:rPr>
              <w:t xml:space="preserve">Building upon the financial technology themes from his previous books, Chris takes </w:t>
            </w:r>
            <w:commentRangeStart w:id="15"/>
            <w:r w:rsidRPr="0064739C">
              <w:rPr>
                <w:sz w:val="24"/>
              </w:rPr>
              <w:t>us</w:t>
            </w:r>
            <w:commentRangeEnd w:id="15"/>
            <w:r w:rsidR="00E733CD">
              <w:rPr>
                <w:rStyle w:val="af"/>
              </w:rPr>
              <w:commentReference w:id="15"/>
            </w:r>
            <w:r w:rsidRPr="0064739C">
              <w:rPr>
                <w:sz w:val="24"/>
              </w:rPr>
              <w:t xml:space="preserve"> on an intellectual journey as he methodically thinks through where the technology will take </w:t>
            </w:r>
            <w:commentRangeStart w:id="16"/>
            <w:r w:rsidRPr="0064739C">
              <w:rPr>
                <w:sz w:val="24"/>
              </w:rPr>
              <w:t>us, humans, next</w:t>
            </w:r>
            <w:commentRangeEnd w:id="16"/>
            <w:r w:rsidR="00E733CD">
              <w:rPr>
                <w:rStyle w:val="af"/>
              </w:rPr>
              <w:commentReference w:id="16"/>
            </w:r>
            <w:r w:rsidRPr="0064739C">
              <w:rPr>
                <w:sz w:val="24"/>
              </w:rPr>
              <w:t xml:space="preserve">. He imagines a new, open, banking and financial services system tailored for each one of us. He describes how financial inclusion drives innovation, and how it will change financial services as billions of people join the system. He believed that most people would </w:t>
            </w:r>
            <w:proofErr w:type="gramStart"/>
            <w:r w:rsidRPr="0064739C">
              <w:rPr>
                <w:sz w:val="24"/>
              </w:rPr>
              <w:t>enjoyed</w:t>
            </w:r>
            <w:proofErr w:type="gramEnd"/>
            <w:r w:rsidRPr="0064739C">
              <w:rPr>
                <w:sz w:val="24"/>
              </w:rPr>
              <w:t xml:space="preserve"> this rare and refreshing optimistic vision in which money is implicit, the invisible digital fabric of the internet connecting new platforms and existing companies.”</w:t>
            </w:r>
            <w:r w:rsidR="00C5385B">
              <w:t xml:space="preserve"> </w:t>
            </w:r>
            <w:commentRangeEnd w:id="14"/>
            <w:r w:rsidR="00E733CD">
              <w:rPr>
                <w:rStyle w:val="af"/>
              </w:rPr>
              <w:commentReference w:id="14"/>
            </w:r>
          </w:p>
          <w:p w14:paraId="321D0125" w14:textId="77777777" w:rsidR="006D7942"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基于他以前的书中的金融技术主题，克里斯带我们进行一次知识分子之旅，因为他有条不紊地思考技术将带我们，接下来的人类。</w:t>
            </w:r>
            <w:r w:rsidRPr="0064739C">
              <w:rPr>
                <w:rFonts w:eastAsiaTheme="minorEastAsia"/>
                <w:vanish/>
                <w:sz w:val="24"/>
              </w:rPr>
              <w:t xml:space="preserve"> </w:t>
            </w:r>
            <w:r w:rsidRPr="0064739C">
              <w:rPr>
                <w:rFonts w:eastAsiaTheme="minorEastAsia"/>
                <w:vanish/>
                <w:sz w:val="24"/>
              </w:rPr>
              <w:t>他想象一个为我们每个人量身定制的新的，开放的，银行和金融服务系统。</w:t>
            </w:r>
            <w:r w:rsidRPr="0064739C">
              <w:rPr>
                <w:rFonts w:eastAsiaTheme="minorEastAsia"/>
                <w:vanish/>
                <w:sz w:val="24"/>
              </w:rPr>
              <w:t xml:space="preserve"> </w:t>
            </w:r>
            <w:r w:rsidRPr="0064739C">
              <w:rPr>
                <w:rFonts w:eastAsiaTheme="minorEastAsia"/>
                <w:vanish/>
                <w:sz w:val="24"/>
              </w:rPr>
              <w:t>他描述了金融包容性如何推动创新，以及随着数十亿人加入该体系，它将如何改变金融服务。</w:t>
            </w:r>
            <w:r w:rsidRPr="0064739C">
              <w:rPr>
                <w:rFonts w:eastAsiaTheme="minorEastAsia"/>
                <w:vanish/>
                <w:sz w:val="24"/>
              </w:rPr>
              <w:t xml:space="preserve"> </w:t>
            </w:r>
            <w:r w:rsidRPr="0064739C">
              <w:rPr>
                <w:rFonts w:eastAsiaTheme="minorEastAsia"/>
                <w:vanish/>
                <w:sz w:val="24"/>
              </w:rPr>
              <w:t>他相信许多人会非常喜欢这种罕见且令人耳目一新的乐观愿景，其中金钱是隐含的，互联网的无形数字结构连接新平台和现有公司。</w:t>
            </w:r>
            <w:r w:rsidRPr="0064739C">
              <w:rPr>
                <w:rFonts w:eastAsiaTheme="minorEastAsia"/>
                <w:vanish/>
                <w:sz w:val="24"/>
              </w:rPr>
              <w:t>“</w:t>
            </w:r>
          </w:p>
          <w:p w14:paraId="1DC1ABF4" w14:textId="77777777" w:rsidR="006D7942" w:rsidRPr="0064739C" w:rsidRDefault="008A1409" w:rsidP="0064739C">
            <w:pPr>
              <w:spacing w:line="360" w:lineRule="auto"/>
              <w:ind w:firstLineChars="200" w:firstLine="480"/>
              <w:rPr>
                <w:rFonts w:eastAsiaTheme="minorEastAsia"/>
                <w:vanish/>
                <w:sz w:val="24"/>
              </w:rPr>
            </w:pPr>
            <w:commentRangeStart w:id="17"/>
            <w:r w:rsidRPr="0064739C">
              <w:rPr>
                <w:rFonts w:eastAsiaTheme="minorEastAsia"/>
                <w:vanish/>
                <w:sz w:val="24"/>
              </w:rPr>
              <w:t>源语</w:t>
            </w:r>
            <w:r w:rsidR="006D7942" w:rsidRPr="0064739C">
              <w:rPr>
                <w:rFonts w:eastAsiaTheme="minorEastAsia"/>
                <w:vanish/>
                <w:sz w:val="24"/>
              </w:rPr>
              <w:t>文本的主要内容</w:t>
            </w:r>
            <w:r w:rsidRPr="0064739C">
              <w:rPr>
                <w:rFonts w:eastAsiaTheme="minorEastAsia"/>
                <w:vanish/>
                <w:sz w:val="24"/>
              </w:rPr>
              <w:t>,</w:t>
            </w:r>
            <w:r w:rsidRPr="0064739C">
              <w:rPr>
                <w:rFonts w:eastAsiaTheme="minorEastAsia"/>
                <w:vanish/>
                <w:sz w:val="24"/>
              </w:rPr>
              <w:t>该书主要描写了我们生活在人类的第四个时代。</w:t>
            </w:r>
          </w:p>
          <w:p w14:paraId="29EE7C5E" w14:textId="77777777" w:rsidR="00C5385B" w:rsidRPr="00C5385B" w:rsidRDefault="00C5385B" w:rsidP="00C5385B">
            <w:pPr>
              <w:spacing w:line="360" w:lineRule="auto"/>
              <w:ind w:firstLineChars="200" w:firstLine="480"/>
              <w:rPr>
                <w:sz w:val="24"/>
              </w:rPr>
            </w:pPr>
            <w:r w:rsidRPr="00C5385B">
              <w:rPr>
                <w:sz w:val="24"/>
              </w:rPr>
              <w:t xml:space="preserve">This book </w:t>
            </w:r>
            <w:proofErr w:type="gramStart"/>
            <w:r w:rsidRPr="00C5385B">
              <w:rPr>
                <w:sz w:val="24"/>
              </w:rPr>
              <w:t>are</w:t>
            </w:r>
            <w:proofErr w:type="gramEnd"/>
            <w:r w:rsidRPr="00C5385B">
              <w:rPr>
                <w:sz w:val="24"/>
              </w:rPr>
              <w:t xml:space="preserve"> mainly ab</w:t>
            </w:r>
            <w:ins w:id="18" w:author="李 亚星" w:date="2019-01-06T15:06:00Z">
              <w:r w:rsidR="00E733CD">
                <w:rPr>
                  <w:rFonts w:hint="eastAsia"/>
                  <w:sz w:val="24"/>
                </w:rPr>
                <w:t>ou</w:t>
              </w:r>
            </w:ins>
            <w:del w:id="19" w:author="李 亚星" w:date="2019-01-06T15:06:00Z">
              <w:r w:rsidRPr="00C5385B" w:rsidDel="00E733CD">
                <w:rPr>
                  <w:sz w:val="24"/>
                </w:rPr>
                <w:delText>o</w:delText>
              </w:r>
            </w:del>
            <w:r w:rsidRPr="00C5385B">
              <w:rPr>
                <w:sz w:val="24"/>
              </w:rPr>
              <w:t>t that We are living in the fourth age of humanity.</w:t>
            </w:r>
            <w:ins w:id="20" w:author="李 亚星" w:date="2019-01-06T15:06:00Z">
              <w:r w:rsidR="00E733CD">
                <w:rPr>
                  <w:sz w:val="24"/>
                </w:rPr>
                <w:t xml:space="preserve"> </w:t>
              </w:r>
            </w:ins>
            <w:r w:rsidRPr="00C5385B">
              <w:rPr>
                <w:sz w:val="24"/>
              </w:rPr>
              <w:t xml:space="preserve">The first phase was becoming human. The second was becoming </w:t>
            </w:r>
            <w:proofErr w:type="spellStart"/>
            <w:r w:rsidRPr="00C5385B">
              <w:rPr>
                <w:sz w:val="24"/>
              </w:rPr>
              <w:t>civilised</w:t>
            </w:r>
            <w:proofErr w:type="spellEnd"/>
            <w:r w:rsidRPr="00C5385B">
              <w:rPr>
                <w:sz w:val="24"/>
              </w:rPr>
              <w:t xml:space="preserve">, when we created </w:t>
            </w:r>
            <w:r w:rsidRPr="00C5385B">
              <w:rPr>
                <w:sz w:val="24"/>
              </w:rPr>
              <w:lastRenderedPageBreak/>
              <w:t>money. The third was becoming commercial, when we created banks. In this fourth age of humanity, we have turned ourselves into Digital Humans.</w:t>
            </w:r>
            <w:r>
              <w:t xml:space="preserve"> </w:t>
            </w:r>
          </w:p>
          <w:p w14:paraId="3D25FBFD" w14:textId="77777777" w:rsidR="008A1409" w:rsidRPr="0064739C" w:rsidRDefault="006D7942" w:rsidP="0064739C">
            <w:pPr>
              <w:ind w:firstLineChars="200" w:firstLine="480"/>
              <w:rPr>
                <w:rFonts w:eastAsiaTheme="minorEastAsia"/>
                <w:vanish/>
                <w:sz w:val="24"/>
              </w:rPr>
            </w:pPr>
            <w:r w:rsidRPr="0064739C">
              <w:rPr>
                <w:rFonts w:eastAsiaTheme="minorEastAsia"/>
                <w:vanish/>
                <w:sz w:val="24"/>
              </w:rPr>
              <w:t>第一阶段正在成为人类。当我们创造金钱时，第二个变得文明了。当我们创建银行时，第三个变得商业化。在人类的第四个时代，我们已经把自己变成了数字人类。</w:t>
            </w:r>
          </w:p>
          <w:p w14:paraId="7540EA94" w14:textId="77777777" w:rsidR="00C5385B" w:rsidRPr="00C5385B" w:rsidRDefault="00C5385B" w:rsidP="00C5385B">
            <w:pPr>
              <w:spacing w:line="360" w:lineRule="auto"/>
              <w:ind w:firstLineChars="200" w:firstLine="480"/>
              <w:rPr>
                <w:sz w:val="24"/>
              </w:rPr>
            </w:pPr>
            <w:r w:rsidRPr="00C5385B">
              <w:rPr>
                <w:sz w:val="24"/>
              </w:rPr>
              <w:t>Technology is changing the way we talk, trade and transact. We are now interfacing with technology whenever we do business, make friends, and go about our lives. What does this mean for business, banking, society and government? What does this mean for you?</w:t>
            </w:r>
          </w:p>
          <w:p w14:paraId="56742F84" w14:textId="77777777"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技术正在改变我们谈话，交易和交易的方式。无论何时我们开展业务，结交朋友，开展生活，我们现在都在与技术接口。这对商业，银行，社会和政府意味着什么？这对你意味着什么？</w:t>
            </w:r>
          </w:p>
          <w:p w14:paraId="424FCF9E" w14:textId="77777777" w:rsidR="006D7942" w:rsidRPr="0064739C" w:rsidRDefault="006D7942" w:rsidP="0064739C">
            <w:pPr>
              <w:spacing w:line="360" w:lineRule="auto"/>
              <w:ind w:firstLineChars="200" w:firstLine="480"/>
              <w:rPr>
                <w:rFonts w:eastAsiaTheme="minorEastAsia"/>
                <w:vanish/>
                <w:sz w:val="24"/>
              </w:rPr>
            </w:pPr>
            <w:r w:rsidRPr="0064739C">
              <w:rPr>
                <w:rStyle w:val="af3"/>
                <w:color w:val="333333"/>
                <w:sz w:val="24"/>
              </w:rPr>
              <w:t>Digital Human</w:t>
            </w:r>
            <w:r w:rsidRPr="0064739C">
              <w:rPr>
                <w:color w:val="333333"/>
                <w:sz w:val="24"/>
              </w:rPr>
              <w:t> explores the transformations that are sweeping through all spheres of life: the domination of global digital giants; the advent of new financial structures (FinTech); the disruption brought about by Bitcoin; the rise of robots; and the fall of banks.</w:t>
            </w:r>
          </w:p>
          <w:p w14:paraId="0ADCB31F" w14:textId="77777777"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数字人类探索席卷所有生活领域的变革：全球数字巨头的统治</w:t>
            </w:r>
            <w:r w:rsidRPr="0064739C">
              <w:rPr>
                <w:rFonts w:eastAsiaTheme="minorEastAsia"/>
                <w:vanish/>
                <w:sz w:val="24"/>
              </w:rPr>
              <w:t>;</w:t>
            </w:r>
            <w:r w:rsidRPr="0064739C">
              <w:rPr>
                <w:rFonts w:eastAsiaTheme="minorEastAsia"/>
                <w:vanish/>
                <w:sz w:val="24"/>
              </w:rPr>
              <w:t>新金融结构的出现（金融科技）</w:t>
            </w:r>
            <w:r w:rsidRPr="0064739C">
              <w:rPr>
                <w:rFonts w:eastAsiaTheme="minorEastAsia"/>
                <w:vanish/>
                <w:sz w:val="24"/>
              </w:rPr>
              <w:t>;</w:t>
            </w:r>
            <w:r w:rsidRPr="0064739C">
              <w:rPr>
                <w:rFonts w:eastAsiaTheme="minorEastAsia"/>
                <w:vanish/>
                <w:sz w:val="24"/>
              </w:rPr>
              <w:t>比特币带来的破坏</w:t>
            </w:r>
            <w:r w:rsidRPr="0064739C">
              <w:rPr>
                <w:rFonts w:eastAsiaTheme="minorEastAsia"/>
                <w:vanish/>
                <w:sz w:val="24"/>
              </w:rPr>
              <w:t>;</w:t>
            </w:r>
            <w:r w:rsidRPr="0064739C">
              <w:rPr>
                <w:rFonts w:eastAsiaTheme="minorEastAsia"/>
                <w:vanish/>
                <w:sz w:val="24"/>
              </w:rPr>
              <w:t>机器人的兴起</w:t>
            </w:r>
            <w:r w:rsidRPr="0064739C">
              <w:rPr>
                <w:rFonts w:eastAsiaTheme="minorEastAsia"/>
                <w:vanish/>
                <w:sz w:val="24"/>
              </w:rPr>
              <w:t>;</w:t>
            </w:r>
            <w:r w:rsidRPr="0064739C">
              <w:rPr>
                <w:rFonts w:eastAsiaTheme="minorEastAsia"/>
                <w:vanish/>
                <w:sz w:val="24"/>
              </w:rPr>
              <w:t>和银行的衰落。</w:t>
            </w:r>
          </w:p>
          <w:p w14:paraId="4FD0741E" w14:textId="77777777" w:rsidR="006D7942" w:rsidRPr="0064739C" w:rsidRDefault="006D7942" w:rsidP="0064739C">
            <w:pPr>
              <w:spacing w:line="360" w:lineRule="auto"/>
              <w:ind w:firstLineChars="200" w:firstLine="480"/>
              <w:rPr>
                <w:rFonts w:eastAsiaTheme="minorEastAsia"/>
                <w:vanish/>
                <w:sz w:val="24"/>
              </w:rPr>
            </w:pPr>
            <w:r w:rsidRPr="0064739C">
              <w:rPr>
                <w:color w:val="333333"/>
                <w:sz w:val="24"/>
              </w:rPr>
              <w:t>The book also gives the first in-depth English case-study of Ant Financial and Alipay, the largest payments processing company in the world. Soon, not only will everyone on the planet be connected digitally, they can be raised out of poverty through inclusion.</w:t>
            </w:r>
          </w:p>
          <w:p w14:paraId="0B038429" w14:textId="77777777" w:rsidR="00C5385B" w:rsidRDefault="006D7942" w:rsidP="0064739C">
            <w:pPr>
              <w:spacing w:line="360" w:lineRule="auto"/>
              <w:ind w:firstLineChars="200" w:firstLine="480"/>
              <w:rPr>
                <w:rFonts w:eastAsiaTheme="minorEastAsia"/>
                <w:vanish/>
                <w:sz w:val="24"/>
              </w:rPr>
            </w:pPr>
            <w:r w:rsidRPr="0064739C">
              <w:rPr>
                <w:rFonts w:eastAsiaTheme="minorEastAsia"/>
                <w:vanish/>
                <w:sz w:val="24"/>
              </w:rPr>
              <w:t>该书还首次对</w:t>
            </w:r>
            <w:r w:rsidRPr="0064739C">
              <w:rPr>
                <w:rFonts w:eastAsiaTheme="minorEastAsia"/>
                <w:vanish/>
                <w:sz w:val="24"/>
              </w:rPr>
              <w:t>Ant Financial</w:t>
            </w:r>
            <w:r w:rsidRPr="0064739C">
              <w:rPr>
                <w:rFonts w:eastAsiaTheme="minorEastAsia"/>
                <w:vanish/>
                <w:sz w:val="24"/>
              </w:rPr>
              <w:t>和支付宝进行了深入的英语案例研究，这是世界上最大的支付处理公司。很快，地球上的每个人不仅要通过数字方式联系起来，还可以通过包容来摆脱贫困。</w:t>
            </w:r>
            <w:commentRangeEnd w:id="17"/>
            <w:r w:rsidR="00E733CD">
              <w:rPr>
                <w:rStyle w:val="af"/>
              </w:rPr>
              <w:commentReference w:id="17"/>
            </w:r>
          </w:p>
          <w:p w14:paraId="20F1C388" w14:textId="77777777" w:rsidR="006D7942" w:rsidRPr="0064739C" w:rsidRDefault="006D7942" w:rsidP="0064739C">
            <w:pPr>
              <w:spacing w:line="360" w:lineRule="auto"/>
              <w:ind w:firstLineChars="200" w:firstLine="480"/>
              <w:rPr>
                <w:rFonts w:eastAsiaTheme="minorEastAsia"/>
                <w:vanish/>
                <w:sz w:val="24"/>
              </w:rPr>
            </w:pPr>
            <w:commentRangeStart w:id="21"/>
            <w:r w:rsidRPr="0064739C">
              <w:rPr>
                <w:color w:val="333333"/>
                <w:sz w:val="24"/>
              </w:rPr>
              <w:t xml:space="preserve">We are living through the age of creating the next generation of humanity. What does the future </w:t>
            </w:r>
            <w:proofErr w:type="gramStart"/>
            <w:r w:rsidRPr="0064739C">
              <w:rPr>
                <w:color w:val="333333"/>
                <w:sz w:val="24"/>
              </w:rPr>
              <w:t>hold</w:t>
            </w:r>
            <w:r w:rsidR="000C00BC">
              <w:rPr>
                <w:rFonts w:hint="eastAsia"/>
                <w:color w:val="333333"/>
                <w:sz w:val="24"/>
              </w:rPr>
              <w:t>.</w:t>
            </w:r>
            <w:proofErr w:type="gramEnd"/>
          </w:p>
          <w:p w14:paraId="75E6F971" w14:textId="77777777" w:rsidR="0067458F" w:rsidRDefault="006D7942" w:rsidP="00695F8A">
            <w:pPr>
              <w:spacing w:line="360" w:lineRule="auto"/>
              <w:ind w:firstLineChars="200" w:firstLine="480"/>
              <w:rPr>
                <w:rFonts w:eastAsiaTheme="minorEastAsia"/>
                <w:vanish/>
                <w:sz w:val="24"/>
              </w:rPr>
            </w:pPr>
            <w:r w:rsidRPr="0064739C">
              <w:rPr>
                <w:rFonts w:eastAsiaTheme="minorEastAsia"/>
                <w:vanish/>
                <w:sz w:val="24"/>
              </w:rPr>
              <w:t>我们生活在创造下一代人类的时代。未来该何去何从</w:t>
            </w:r>
            <w:commentRangeEnd w:id="21"/>
            <w:r w:rsidR="00E733CD">
              <w:rPr>
                <w:rStyle w:val="af"/>
              </w:rPr>
              <w:commentReference w:id="21"/>
            </w:r>
          </w:p>
          <w:p w14:paraId="38FC575E" w14:textId="77777777"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highlight w:val="yellow"/>
              </w:rPr>
              <w:t>翻译的意义和目的</w:t>
            </w:r>
          </w:p>
          <w:p w14:paraId="43B0799B" w14:textId="77777777" w:rsidR="00695F8A" w:rsidRDefault="00695F8A" w:rsidP="00695F8A">
            <w:pPr>
              <w:spacing w:line="360" w:lineRule="auto"/>
              <w:ind w:firstLineChars="200" w:firstLine="480"/>
              <w:rPr>
                <w:color w:val="333333"/>
                <w:sz w:val="24"/>
              </w:rPr>
            </w:pPr>
            <w:r w:rsidRPr="00695F8A">
              <w:rPr>
                <w:color w:val="333333"/>
                <w:sz w:val="24"/>
              </w:rPr>
              <w:t>The meaning and purpose of translation</w:t>
            </w:r>
          </w:p>
          <w:p w14:paraId="6435FB95" w14:textId="77777777" w:rsidR="00A07793" w:rsidRPr="0064739C" w:rsidRDefault="006D7942" w:rsidP="0064739C">
            <w:pPr>
              <w:spacing w:line="360" w:lineRule="auto"/>
              <w:ind w:firstLineChars="200" w:firstLine="480"/>
              <w:rPr>
                <w:color w:val="333333"/>
                <w:sz w:val="24"/>
              </w:rPr>
            </w:pPr>
            <w:r w:rsidRPr="0064739C">
              <w:rPr>
                <w:color w:val="333333"/>
                <w:sz w:val="24"/>
              </w:rPr>
              <w:t>First of all, the author of the book, Mr. Skinner, is a well-known professional in the field and has extensive professional experience.</w:t>
            </w:r>
          </w:p>
          <w:p w14:paraId="06017FE3" w14:textId="77777777" w:rsidR="00A07793" w:rsidRPr="0064739C" w:rsidRDefault="006D7942" w:rsidP="0064739C">
            <w:pPr>
              <w:spacing w:line="360" w:lineRule="auto"/>
              <w:ind w:firstLineChars="200" w:firstLine="480"/>
              <w:rPr>
                <w:color w:val="333333"/>
                <w:sz w:val="24"/>
              </w:rPr>
            </w:pPr>
            <w:commentRangeStart w:id="22"/>
            <w:r w:rsidRPr="0064739C">
              <w:rPr>
                <w:color w:val="333333"/>
                <w:sz w:val="24"/>
              </w:rPr>
              <w:lastRenderedPageBreak/>
              <w:t xml:space="preserve">He is a regular commentator on BBC News, Sky News, CNBC and Bloomberg about banking he is on the Advisory Boards of including B-Hive, </w:t>
            </w:r>
            <w:proofErr w:type="spellStart"/>
            <w:r w:rsidRPr="0064739C">
              <w:rPr>
                <w:color w:val="333333"/>
                <w:sz w:val="24"/>
              </w:rPr>
              <w:t>Bankex</w:t>
            </w:r>
            <w:proofErr w:type="spellEnd"/>
            <w:r w:rsidRPr="0064739C">
              <w:rPr>
                <w:color w:val="333333"/>
                <w:sz w:val="24"/>
              </w:rPr>
              <w:t xml:space="preserve">, </w:t>
            </w:r>
            <w:proofErr w:type="spellStart"/>
            <w:r w:rsidRPr="0064739C">
              <w:rPr>
                <w:color w:val="333333"/>
                <w:sz w:val="24"/>
              </w:rPr>
              <w:t>empowr</w:t>
            </w:r>
            <w:proofErr w:type="spellEnd"/>
            <w:r w:rsidRPr="0064739C">
              <w:rPr>
                <w:color w:val="333333"/>
                <w:sz w:val="24"/>
              </w:rPr>
              <w:t xml:space="preserve">, IoV42, Innovate Finance, </w:t>
            </w:r>
            <w:proofErr w:type="spellStart"/>
            <w:r w:rsidRPr="0064739C">
              <w:rPr>
                <w:color w:val="333333"/>
                <w:sz w:val="24"/>
              </w:rPr>
              <w:t>Life.SREDA</w:t>
            </w:r>
            <w:proofErr w:type="spellEnd"/>
            <w:r w:rsidRPr="0064739C">
              <w:rPr>
                <w:color w:val="333333"/>
                <w:sz w:val="24"/>
              </w:rPr>
              <w:t xml:space="preserve">, Moven, </w:t>
            </w:r>
            <w:proofErr w:type="spellStart"/>
            <w:r w:rsidRPr="0064739C">
              <w:rPr>
                <w:color w:val="333333"/>
                <w:sz w:val="24"/>
              </w:rPr>
              <w:t>Meniga</w:t>
            </w:r>
            <w:proofErr w:type="spellEnd"/>
            <w:r w:rsidRPr="0064739C">
              <w:rPr>
                <w:color w:val="333333"/>
                <w:sz w:val="24"/>
              </w:rPr>
              <w:t xml:space="preserve">, Pintail, Project </w:t>
            </w:r>
            <w:proofErr w:type="spellStart"/>
            <w:r w:rsidRPr="0064739C">
              <w:rPr>
                <w:color w:val="333333"/>
                <w:sz w:val="24"/>
              </w:rPr>
              <w:t>Exscudo</w:t>
            </w:r>
            <w:proofErr w:type="spellEnd"/>
            <w:r w:rsidRPr="0064739C">
              <w:rPr>
                <w:color w:val="333333"/>
                <w:sz w:val="24"/>
              </w:rPr>
              <w:t xml:space="preserve"> and the Token Fund; and is a Judge on many awards programs including the Asian Banker’s Retail Excellence Awards, as well as having worked closely with leading banks such as HSBC, the Royal Bank of Scotland, Citibank and Société Générale, as we</w:t>
            </w:r>
            <w:r w:rsidR="00A07793" w:rsidRPr="0064739C">
              <w:rPr>
                <w:color w:val="333333"/>
                <w:sz w:val="24"/>
              </w:rPr>
              <w:t>ll as the World Economic Forum.</w:t>
            </w:r>
            <w:commentRangeEnd w:id="22"/>
            <w:r w:rsidR="001679B4">
              <w:rPr>
                <w:rStyle w:val="af"/>
              </w:rPr>
              <w:commentReference w:id="22"/>
            </w:r>
          </w:p>
          <w:p w14:paraId="0293EB81" w14:textId="77777777" w:rsidR="008A1409"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首先该书作者斯金纳先生作为该领域的知名专业人士，其专业经验丰富，是</w:t>
            </w:r>
            <w:r w:rsidRPr="0064739C">
              <w:rPr>
                <w:rFonts w:eastAsiaTheme="minorEastAsia"/>
                <w:vanish/>
                <w:sz w:val="24"/>
              </w:rPr>
              <w:t>BBC</w:t>
            </w:r>
            <w:r w:rsidRPr="0064739C">
              <w:rPr>
                <w:rFonts w:eastAsiaTheme="minorEastAsia"/>
                <w:vanish/>
                <w:sz w:val="24"/>
              </w:rPr>
              <w:t>新闻，天空新闻，</w:t>
            </w:r>
            <w:r w:rsidRPr="0064739C">
              <w:rPr>
                <w:rFonts w:eastAsiaTheme="minorEastAsia"/>
                <w:vanish/>
                <w:sz w:val="24"/>
              </w:rPr>
              <w:t>CNBC</w:t>
            </w:r>
            <w:r w:rsidRPr="0064739C">
              <w:rPr>
                <w:rFonts w:eastAsiaTheme="minorEastAsia"/>
                <w:vanish/>
                <w:sz w:val="24"/>
              </w:rPr>
              <w:t>和彭博社的常规评论员。他在咨询委员会担任银行业务，包括</w:t>
            </w:r>
            <w:r w:rsidRPr="0064739C">
              <w:rPr>
                <w:rFonts w:eastAsiaTheme="minorEastAsia"/>
                <w:vanish/>
                <w:sz w:val="24"/>
              </w:rPr>
              <w:t>B-Hive</w:t>
            </w:r>
            <w:r w:rsidRPr="0064739C">
              <w:rPr>
                <w:rFonts w:eastAsiaTheme="minorEastAsia"/>
                <w:vanish/>
                <w:sz w:val="24"/>
              </w:rPr>
              <w:t>，</w:t>
            </w:r>
            <w:r w:rsidRPr="0064739C">
              <w:rPr>
                <w:rFonts w:eastAsiaTheme="minorEastAsia"/>
                <w:vanish/>
                <w:sz w:val="24"/>
              </w:rPr>
              <w:t>Bankex</w:t>
            </w:r>
            <w:r w:rsidRPr="0064739C">
              <w:rPr>
                <w:rFonts w:eastAsiaTheme="minorEastAsia"/>
                <w:vanish/>
                <w:sz w:val="24"/>
              </w:rPr>
              <w:t>，</w:t>
            </w:r>
            <w:r w:rsidRPr="0064739C">
              <w:rPr>
                <w:rFonts w:eastAsiaTheme="minorEastAsia"/>
                <w:vanish/>
                <w:sz w:val="24"/>
              </w:rPr>
              <w:t>empowr</w:t>
            </w:r>
            <w:r w:rsidRPr="0064739C">
              <w:rPr>
                <w:rFonts w:eastAsiaTheme="minorEastAsia"/>
                <w:vanish/>
                <w:sz w:val="24"/>
              </w:rPr>
              <w:t>，</w:t>
            </w:r>
            <w:r w:rsidRPr="0064739C">
              <w:rPr>
                <w:rFonts w:eastAsiaTheme="minorEastAsia"/>
                <w:vanish/>
                <w:sz w:val="24"/>
              </w:rPr>
              <w:t>IoV42</w:t>
            </w:r>
            <w:r w:rsidRPr="0064739C">
              <w:rPr>
                <w:rFonts w:eastAsiaTheme="minorEastAsia"/>
                <w:vanish/>
                <w:sz w:val="24"/>
              </w:rPr>
              <w:t>，</w:t>
            </w:r>
            <w:r w:rsidRPr="0064739C">
              <w:rPr>
                <w:rFonts w:eastAsiaTheme="minorEastAsia"/>
                <w:vanish/>
                <w:sz w:val="24"/>
              </w:rPr>
              <w:t>Innovate Finance</w:t>
            </w:r>
            <w:r w:rsidRPr="0064739C">
              <w:rPr>
                <w:rFonts w:eastAsiaTheme="minorEastAsia"/>
                <w:vanish/>
                <w:sz w:val="24"/>
              </w:rPr>
              <w:t>，</w:t>
            </w:r>
            <w:r w:rsidRPr="0064739C">
              <w:rPr>
                <w:rFonts w:eastAsiaTheme="minorEastAsia"/>
                <w:vanish/>
                <w:sz w:val="24"/>
              </w:rPr>
              <w:t>Life.SREDA</w:t>
            </w:r>
            <w:r w:rsidRPr="0064739C">
              <w:rPr>
                <w:rFonts w:eastAsiaTheme="minorEastAsia"/>
                <w:vanish/>
                <w:sz w:val="24"/>
              </w:rPr>
              <w:t>，</w:t>
            </w:r>
            <w:r w:rsidRPr="0064739C">
              <w:rPr>
                <w:rFonts w:eastAsiaTheme="minorEastAsia"/>
                <w:vanish/>
                <w:sz w:val="24"/>
              </w:rPr>
              <w:t>Moven</w:t>
            </w:r>
            <w:r w:rsidRPr="0064739C">
              <w:rPr>
                <w:rFonts w:eastAsiaTheme="minorEastAsia"/>
                <w:vanish/>
                <w:sz w:val="24"/>
              </w:rPr>
              <w:t>，</w:t>
            </w:r>
            <w:r w:rsidRPr="0064739C">
              <w:rPr>
                <w:rFonts w:eastAsiaTheme="minorEastAsia"/>
                <w:vanish/>
                <w:sz w:val="24"/>
              </w:rPr>
              <w:t>Meniga</w:t>
            </w:r>
            <w:r w:rsidRPr="0064739C">
              <w:rPr>
                <w:rFonts w:eastAsiaTheme="minorEastAsia"/>
                <w:vanish/>
                <w:sz w:val="24"/>
              </w:rPr>
              <w:t>，</w:t>
            </w:r>
            <w:r w:rsidRPr="0064739C">
              <w:rPr>
                <w:rFonts w:eastAsiaTheme="minorEastAsia"/>
                <w:vanish/>
                <w:sz w:val="24"/>
              </w:rPr>
              <w:t>Pintail</w:t>
            </w:r>
            <w:r w:rsidRPr="0064739C">
              <w:rPr>
                <w:rFonts w:eastAsiaTheme="minorEastAsia"/>
                <w:vanish/>
                <w:sz w:val="24"/>
              </w:rPr>
              <w:t>，项目</w:t>
            </w:r>
            <w:r w:rsidRPr="0064739C">
              <w:rPr>
                <w:rFonts w:eastAsiaTheme="minorEastAsia"/>
                <w:vanish/>
                <w:sz w:val="24"/>
              </w:rPr>
              <w:t>Exscudo</w:t>
            </w:r>
            <w:r w:rsidRPr="0064739C">
              <w:rPr>
                <w:rFonts w:eastAsiaTheme="minorEastAsia"/>
                <w:vanish/>
                <w:sz w:val="24"/>
              </w:rPr>
              <w:t>和令牌基金</w:t>
            </w:r>
            <w:r w:rsidRPr="0064739C">
              <w:rPr>
                <w:rFonts w:eastAsiaTheme="minorEastAsia"/>
                <w:vanish/>
                <w:sz w:val="24"/>
              </w:rPr>
              <w:t>;</w:t>
            </w:r>
            <w:r w:rsidRPr="0064739C">
              <w:rPr>
                <w:rFonts w:eastAsiaTheme="minorEastAsia"/>
                <w:vanish/>
                <w:sz w:val="24"/>
              </w:rPr>
              <w:t>并且是许多奖项计划的评委，包括亚洲银行家的零售卓越奖，以及与汇丰银行，苏格兰皇家银行，花旗银行和法国兴业银行等领先银行以及世界经济论坛密切合作。</w:t>
            </w:r>
          </w:p>
          <w:p w14:paraId="7FBE64A3" w14:textId="77777777" w:rsidR="008A1409" w:rsidRPr="0064739C" w:rsidRDefault="006D7942" w:rsidP="0064739C">
            <w:pPr>
              <w:spacing w:line="360" w:lineRule="auto"/>
              <w:ind w:firstLineChars="200" w:firstLine="480"/>
              <w:rPr>
                <w:color w:val="333333"/>
                <w:sz w:val="24"/>
              </w:rPr>
            </w:pPr>
            <w:r w:rsidRPr="0064739C">
              <w:rPr>
                <w:color w:val="333333"/>
                <w:sz w:val="24"/>
              </w:rPr>
              <w:t>Second, the book looks at a broader digital landscape, describes how financial inclusion drives innovation, and how it will change financial services as billions of people join the system. It also talks about the impact of financial technology and how mobile and blockchain technologies can change the face of finance when building a valuable Internet. Due to the emerging value network, banks must be digitalized, and digital banks will conduct a comprehensive review and analysis of the competition in the digital banking industry and the company's competitive strategy. Being highly reward in the their industry, it is a very professional book and deserve those people who live in the fourth age to</w:t>
            </w:r>
            <w:r w:rsidR="00A07793" w:rsidRPr="0064739C">
              <w:rPr>
                <w:color w:val="333333"/>
                <w:sz w:val="24"/>
              </w:rPr>
              <w:t xml:space="preserve"> have a good knowledge about it</w:t>
            </w:r>
          </w:p>
          <w:p w14:paraId="4627CAEF" w14:textId="77777777" w:rsidR="006D7942" w:rsidRPr="008A1409" w:rsidRDefault="006D7942" w:rsidP="008A1409">
            <w:pPr>
              <w:spacing w:line="360" w:lineRule="auto"/>
              <w:ind w:firstLineChars="200" w:firstLine="480"/>
              <w:rPr>
                <w:rFonts w:asciiTheme="minorEastAsia" w:eastAsiaTheme="minorEastAsia" w:hAnsiTheme="minorEastAsia"/>
                <w:vanish/>
                <w:sz w:val="24"/>
              </w:rPr>
            </w:pPr>
            <w:r w:rsidRPr="006D7942">
              <w:rPr>
                <w:rFonts w:asciiTheme="minorEastAsia" w:eastAsiaTheme="minorEastAsia" w:hAnsiTheme="minorEastAsia" w:hint="eastAsia"/>
                <w:vanish/>
                <w:sz w:val="24"/>
              </w:rPr>
              <w:t>其次该书</w:t>
            </w:r>
            <w:r w:rsidRPr="006D7942">
              <w:rPr>
                <w:rFonts w:asciiTheme="minorEastAsia" w:eastAsiaTheme="minorEastAsia" w:hAnsiTheme="minorEastAsia"/>
                <w:vanish/>
                <w:sz w:val="24"/>
              </w:rPr>
              <w:t>着眼于更广泛的数字化图景，</w:t>
            </w:r>
            <w:r w:rsidRPr="006D7942">
              <w:rPr>
                <w:rFonts w:asciiTheme="minorEastAsia" w:eastAsiaTheme="minorEastAsia" w:hAnsiTheme="minorEastAsia" w:hint="eastAsia"/>
                <w:vanish/>
                <w:sz w:val="24"/>
              </w:rPr>
              <w:t>描述了金融包容性如何推动创新，以及随着数十亿人加入该体系，它将如何改变金融服务。还谈到了</w:t>
            </w:r>
            <w:r w:rsidRPr="006D7942">
              <w:rPr>
                <w:rFonts w:asciiTheme="minorEastAsia" w:eastAsiaTheme="minorEastAsia" w:hAnsiTheme="minorEastAsia"/>
                <w:vanish/>
                <w:sz w:val="24"/>
              </w:rPr>
              <w:t>了金融科技的影响，以及移动和区块链技术如何在构建有价值的互联网时改变金融的面貌。由于新兴的价值网络，银行必须实现数字化，数字银行对数字银行业的竞争和公司竞争战略进行全面审查和分析。</w:t>
            </w:r>
            <w:r w:rsidRPr="006D7942">
              <w:rPr>
                <w:rFonts w:asciiTheme="minorEastAsia" w:eastAsiaTheme="minorEastAsia" w:hAnsiTheme="minorEastAsia" w:hint="eastAsia"/>
                <w:vanish/>
                <w:sz w:val="24"/>
              </w:rPr>
              <w:t>是一本内容十分专业的书籍, 在业界也好评如潮，十分值得我们生活在第四世纪的人好好品</w:t>
            </w:r>
            <w:commentRangeStart w:id="23"/>
            <w:r w:rsidRPr="006D7942">
              <w:rPr>
                <w:rFonts w:asciiTheme="minorEastAsia" w:eastAsiaTheme="minorEastAsia" w:hAnsiTheme="minorEastAsia" w:hint="eastAsia"/>
                <w:vanish/>
                <w:sz w:val="24"/>
              </w:rPr>
              <w:t>读</w:t>
            </w:r>
            <w:commentRangeEnd w:id="23"/>
            <w:r w:rsidR="001679B4">
              <w:rPr>
                <w:rStyle w:val="af"/>
              </w:rPr>
              <w:commentReference w:id="23"/>
            </w:r>
            <w:r w:rsidRPr="006D7942">
              <w:rPr>
                <w:rFonts w:asciiTheme="minorEastAsia" w:eastAsiaTheme="minorEastAsia" w:hAnsiTheme="minorEastAsia" w:hint="eastAsia"/>
                <w:vanish/>
                <w:sz w:val="24"/>
              </w:rPr>
              <w:t>.</w:t>
            </w:r>
          </w:p>
          <w:p w14:paraId="7FA11E31" w14:textId="77777777" w:rsidR="00C81E75" w:rsidRDefault="00C81E75" w:rsidP="00CE718A">
            <w:pPr>
              <w:spacing w:line="360" w:lineRule="auto"/>
              <w:rPr>
                <w:rFonts w:ascii="宋体" w:hAnsi="宋体"/>
                <w:sz w:val="24"/>
              </w:rPr>
            </w:pPr>
          </w:p>
        </w:tc>
      </w:tr>
      <w:tr w:rsidR="00C81E75" w14:paraId="2AA221C1" w14:textId="77777777">
        <w:trPr>
          <w:trHeight w:val="3932"/>
        </w:trPr>
        <w:tc>
          <w:tcPr>
            <w:tcW w:w="8789" w:type="dxa"/>
            <w:gridSpan w:val="6"/>
          </w:tcPr>
          <w:p w14:paraId="02D3CAC5" w14:textId="77777777" w:rsidR="006D7942" w:rsidRPr="008A1409" w:rsidRDefault="009D661A" w:rsidP="008A1409">
            <w:pPr>
              <w:spacing w:line="336" w:lineRule="auto"/>
              <w:rPr>
                <w:bCs/>
                <w:sz w:val="24"/>
              </w:rPr>
            </w:pPr>
            <w:commentRangeStart w:id="24"/>
            <w:r>
              <w:rPr>
                <w:b/>
                <w:sz w:val="24"/>
              </w:rPr>
              <w:lastRenderedPageBreak/>
              <w:t>Contents</w:t>
            </w:r>
            <w:commentRangeEnd w:id="24"/>
            <w:r>
              <w:rPr>
                <w:rStyle w:val="af"/>
              </w:rPr>
              <w:commentReference w:id="24"/>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12169A5F" w14:textId="77777777" w:rsidR="00D94823" w:rsidRPr="00695F8A" w:rsidRDefault="00D94823" w:rsidP="00D94823">
            <w:pPr>
              <w:spacing w:line="360" w:lineRule="auto"/>
              <w:ind w:firstLineChars="200" w:firstLine="480"/>
              <w:rPr>
                <w:rFonts w:eastAsiaTheme="minorEastAsia"/>
                <w:color w:val="000000"/>
                <w:sz w:val="24"/>
                <w:highlight w:val="yellow"/>
              </w:rPr>
            </w:pPr>
            <w:r w:rsidRPr="00695F8A">
              <w:rPr>
                <w:rFonts w:eastAsiaTheme="minorEastAsia"/>
                <w:color w:val="000000"/>
                <w:sz w:val="24"/>
              </w:rPr>
              <w:t>Literature combing</w:t>
            </w:r>
          </w:p>
          <w:p w14:paraId="082CE7D7"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highlight w:val="yellow"/>
              </w:rPr>
              <w:t>文献梳理</w:t>
            </w:r>
          </w:p>
          <w:p w14:paraId="3DC6C57F" w14:textId="77777777" w:rsidR="006D7942" w:rsidRDefault="006D7942" w:rsidP="008A1409">
            <w:pPr>
              <w:spacing w:line="360" w:lineRule="auto"/>
              <w:ind w:firstLineChars="200" w:firstLine="480"/>
              <w:rPr>
                <w:color w:val="000000"/>
                <w:sz w:val="24"/>
              </w:rPr>
            </w:pPr>
            <w:r>
              <w:rPr>
                <w:rFonts w:hint="eastAsia"/>
                <w:color w:val="000000"/>
                <w:sz w:val="24"/>
              </w:rPr>
              <w:t xml:space="preserve">Eugene Nida put up the concept of "dynamic equivalence" in the book </w:t>
            </w:r>
            <w:r>
              <w:rPr>
                <w:rFonts w:hint="eastAsia"/>
                <w:i/>
                <w:iCs/>
                <w:color w:val="000000"/>
                <w:sz w:val="24"/>
              </w:rPr>
              <w:t>Translation Science Exploration.</w:t>
            </w:r>
            <w:r>
              <w:rPr>
                <w:rFonts w:hint="eastAsia"/>
                <w:color w:val="000000"/>
                <w:sz w:val="24"/>
              </w:rPr>
              <w:t xml:space="preserve"> In fact, "dynamic equivalence means the equivalence of the two relations. First, it refers to the relationship between the source language works and the original reader, and second, it refers to the relationship between the translated work and the translation reader. "Dynamic equivalence" requires that the two relationships need to be uniform and consistent, and that the information expressed is the same in time, so that different readers of the translated language have the same reading effect as the source readers. At the same time, he pointed out that "translation is the use of the most appropriate, natural checks and other languages from the semantic to stylistic reproduction of the source language information" (Guo </w:t>
            </w:r>
            <w:proofErr w:type="spellStart"/>
            <w:r>
              <w:rPr>
                <w:rFonts w:hint="eastAsia"/>
                <w:color w:val="000000"/>
                <w:sz w:val="24"/>
              </w:rPr>
              <w:t>Jianzhong</w:t>
            </w:r>
            <w:proofErr w:type="spellEnd"/>
            <w:r>
              <w:rPr>
                <w:rFonts w:hint="eastAsia"/>
                <w:color w:val="000000"/>
                <w:sz w:val="24"/>
              </w:rPr>
              <w:t xml:space="preserve">, </w:t>
            </w:r>
            <w:proofErr w:type="gramStart"/>
            <w:r>
              <w:rPr>
                <w:rFonts w:hint="eastAsia"/>
                <w:color w:val="000000"/>
                <w:sz w:val="24"/>
              </w:rPr>
              <w:t>2000,P</w:t>
            </w:r>
            <w:proofErr w:type="gramEnd"/>
            <w:r>
              <w:rPr>
                <w:rFonts w:hint="eastAsia"/>
                <w:color w:val="000000"/>
                <w:sz w:val="24"/>
              </w:rPr>
              <w:t>65).</w:t>
            </w:r>
            <w:r>
              <w:rPr>
                <w:color w:val="000000"/>
                <w:sz w:val="24"/>
              </w:rPr>
              <w:t> </w:t>
            </w:r>
          </w:p>
          <w:p w14:paraId="0D93814A"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vanish/>
                <w:sz w:val="24"/>
              </w:rPr>
              <w:t>尤金奈达在“翻译科学探索”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14:paraId="6ED3B9CA" w14:textId="77777777" w:rsidR="006D7942" w:rsidRDefault="006D7942" w:rsidP="008A1409">
            <w:pPr>
              <w:spacing w:line="360" w:lineRule="auto"/>
              <w:ind w:firstLineChars="200" w:firstLine="480"/>
              <w:rPr>
                <w:color w:val="000000"/>
                <w:sz w:val="24"/>
              </w:rPr>
            </w:pPr>
            <w:r>
              <w:rPr>
                <w:rFonts w:hint="eastAsia"/>
                <w:color w:val="000000"/>
                <w:sz w:val="24"/>
              </w:rPr>
              <w:t>W</w:t>
            </w:r>
            <w:r>
              <w:rPr>
                <w:color w:val="000000"/>
                <w:sz w:val="24"/>
              </w:rPr>
              <w:t xml:space="preserve">ith the increasing </w:t>
            </w:r>
            <w:r>
              <w:rPr>
                <w:rFonts w:hint="eastAsia"/>
                <w:color w:val="000000"/>
                <w:sz w:val="24"/>
              </w:rPr>
              <w:t>improvement</w:t>
            </w:r>
            <w:r>
              <w:rPr>
                <w:color w:val="000000"/>
                <w:sz w:val="24"/>
              </w:rPr>
              <w:t xml:space="preserve">, NIDA proposed the concept of "functional equivalence" in the book </w:t>
            </w:r>
            <w:r>
              <w:rPr>
                <w:i/>
                <w:iCs/>
                <w:color w:val="000000"/>
                <w:sz w:val="24"/>
              </w:rPr>
              <w:t>from one language to anothe</w:t>
            </w:r>
            <w:r>
              <w:rPr>
                <w:rFonts w:hint="eastAsia"/>
                <w:i/>
                <w:iCs/>
                <w:color w:val="000000"/>
                <w:sz w:val="24"/>
              </w:rPr>
              <w:t>r</w:t>
            </w:r>
            <w:r>
              <w:rPr>
                <w:color w:val="000000"/>
                <w:sz w:val="24"/>
              </w:rPr>
              <w:t xml:space="preserve">. Translating consists in reproducing in the receptor language the closest natural equivalent of the source language </w:t>
            </w:r>
            <w:proofErr w:type="gramStart"/>
            <w:r>
              <w:rPr>
                <w:color w:val="000000"/>
                <w:sz w:val="24"/>
              </w:rPr>
              <w:t>message .</w:t>
            </w:r>
            <w:proofErr w:type="gramEnd"/>
            <w:r>
              <w:rPr>
                <w:color w:val="000000"/>
                <w:sz w:val="24"/>
              </w:rPr>
              <w:t xml:space="preserve"> First in terms of meaning, and </w:t>
            </w:r>
            <w:proofErr w:type="spellStart"/>
            <w:r>
              <w:rPr>
                <w:color w:val="000000"/>
                <w:sz w:val="24"/>
              </w:rPr>
              <w:t>secondlt</w:t>
            </w:r>
            <w:proofErr w:type="spellEnd"/>
            <w:r>
              <w:rPr>
                <w:color w:val="000000"/>
                <w:sz w:val="24"/>
              </w:rPr>
              <w:t xml:space="preserve"> in terms of Style) (Nida, 2004) "functional equivalence" emphasizes that the original text is consistent with the content of the translation information, and as far as possible to achieve the form of equivalence, </w:t>
            </w:r>
            <w:r>
              <w:rPr>
                <w:rFonts w:hint="eastAsia"/>
                <w:color w:val="000000"/>
                <w:sz w:val="24"/>
              </w:rPr>
              <w:t xml:space="preserve">To a certain </w:t>
            </w:r>
            <w:proofErr w:type="spellStart"/>
            <w:r>
              <w:rPr>
                <w:rFonts w:hint="eastAsia"/>
                <w:color w:val="000000"/>
                <w:sz w:val="24"/>
              </w:rPr>
              <w:t>extent,</w:t>
            </w:r>
            <w:r>
              <w:rPr>
                <w:color w:val="000000"/>
                <w:sz w:val="24"/>
              </w:rPr>
              <w:t>"The</w:t>
            </w:r>
            <w:proofErr w:type="spellEnd"/>
            <w:r>
              <w:rPr>
                <w:color w:val="000000"/>
                <w:sz w:val="24"/>
              </w:rPr>
              <w:t xml:space="preserve"> theory</w:t>
            </w:r>
            <w:r>
              <w:rPr>
                <w:rFonts w:hint="eastAsia"/>
                <w:color w:val="000000"/>
                <w:sz w:val="24"/>
              </w:rPr>
              <w:t xml:space="preserve"> has calmed the dispute between translation and free translation for many</w:t>
            </w:r>
            <w:r>
              <w:rPr>
                <w:color w:val="000000"/>
                <w:sz w:val="24"/>
              </w:rPr>
              <w:t> </w:t>
            </w:r>
            <w:r>
              <w:rPr>
                <w:rFonts w:hint="eastAsia"/>
                <w:color w:val="000000"/>
                <w:sz w:val="24"/>
              </w:rPr>
              <w:t>years.(</w:t>
            </w:r>
            <w:proofErr w:type="spellStart"/>
            <w:r>
              <w:rPr>
                <w:color w:val="000000"/>
                <w:sz w:val="24"/>
              </w:rPr>
              <w:t>Su</w:t>
            </w:r>
            <w:proofErr w:type="spellEnd"/>
            <w:r>
              <w:rPr>
                <w:color w:val="000000"/>
                <w:sz w:val="24"/>
              </w:rPr>
              <w:t xml:space="preserve"> </w:t>
            </w:r>
            <w:proofErr w:type="spellStart"/>
            <w:r>
              <w:rPr>
                <w:color w:val="000000"/>
                <w:sz w:val="24"/>
              </w:rPr>
              <w:t>Wenxiu</w:t>
            </w:r>
            <w:proofErr w:type="spellEnd"/>
            <w:r>
              <w:rPr>
                <w:rFonts w:hint="eastAsia"/>
                <w:color w:val="000000"/>
                <w:sz w:val="24"/>
              </w:rPr>
              <w:t xml:space="preserve">). </w:t>
            </w:r>
            <w:r>
              <w:rPr>
                <w:color w:val="000000"/>
                <w:sz w:val="24"/>
              </w:rPr>
              <w:t xml:space="preserve">It </w:t>
            </w:r>
            <w:r>
              <w:rPr>
                <w:rFonts w:hint="eastAsia"/>
                <w:color w:val="000000"/>
                <w:sz w:val="24"/>
              </w:rPr>
              <w:t>needs</w:t>
            </w:r>
            <w:r>
              <w:rPr>
                <w:color w:val="000000"/>
                <w:sz w:val="24"/>
              </w:rPr>
              <w:t xml:space="preserve"> the most natural equivalence</w:t>
            </w:r>
            <w:r>
              <w:rPr>
                <w:rFonts w:hint="eastAsia"/>
                <w:color w:val="000000"/>
                <w:sz w:val="24"/>
              </w:rPr>
              <w:t>,</w:t>
            </w:r>
            <w:r>
              <w:rPr>
                <w:color w:val="000000"/>
                <w:sz w:val="24"/>
              </w:rPr>
              <w:t xml:space="preserve"> so that the perception of the original text by the original reader is equivalent to the reader's perception of the translation. (Wang</w:t>
            </w:r>
            <w:r>
              <w:rPr>
                <w:rFonts w:hint="eastAsia"/>
                <w:color w:val="000000"/>
                <w:sz w:val="24"/>
              </w:rPr>
              <w:t xml:space="preserve"> </w:t>
            </w:r>
            <w:proofErr w:type="spellStart"/>
            <w:r>
              <w:rPr>
                <w:rFonts w:hint="eastAsia"/>
                <w:color w:val="000000"/>
                <w:sz w:val="24"/>
              </w:rPr>
              <w:t>X</w:t>
            </w:r>
            <w:r w:rsidR="00A07793">
              <w:rPr>
                <w:color w:val="000000"/>
                <w:sz w:val="24"/>
              </w:rPr>
              <w:t>iaonong</w:t>
            </w:r>
            <w:proofErr w:type="spellEnd"/>
            <w:r w:rsidR="00A07793">
              <w:rPr>
                <w:color w:val="000000"/>
                <w:sz w:val="24"/>
              </w:rPr>
              <w:t>, 2012) </w:t>
            </w:r>
          </w:p>
          <w:p w14:paraId="4B8B6647"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vanish/>
                <w:sz w:val="24"/>
              </w:rPr>
              <w:t>随着日益改进，NIDA在本书中提出了“功能对等”的概念，从一种语言到另一种语言。翻译包括用受体语言再现源语言信息的最接近的自然等价物。首先是意</w:t>
            </w:r>
            <w:r w:rsidRPr="006D7942">
              <w:rPr>
                <w:rFonts w:asciiTheme="minorEastAsia" w:eastAsiaTheme="minorEastAsia" w:hAnsiTheme="minorEastAsia"/>
                <w:vanish/>
                <w:sz w:val="24"/>
              </w:rPr>
              <w:lastRenderedPageBreak/>
              <w:t>义，第二是风格）（奈达，2004）“功能对等”强调原文与翻译信息的内容一致，并尽可能达到等价的形式，在一定程度上，“这个理论已经平息了多年来翻译与自由翻译之间的争论。（苏文秀）。它需要最自然的对等，以便原始读者对原文的感知等同于读者的感知。 （王小农，2012</w:t>
            </w:r>
          </w:p>
          <w:p w14:paraId="3DDFA136" w14:textId="77777777" w:rsidR="006D7942" w:rsidRDefault="006D7942" w:rsidP="008A1409">
            <w:pPr>
              <w:spacing w:line="360" w:lineRule="auto"/>
              <w:ind w:firstLineChars="200" w:firstLine="480"/>
              <w:rPr>
                <w:color w:val="000000"/>
                <w:sz w:val="24"/>
              </w:rPr>
            </w:pPr>
            <w:r>
              <w:rPr>
                <w:color w:val="000000"/>
                <w:sz w:val="24"/>
              </w:rPr>
              <w:t>English Literature works are divided into</w:t>
            </w:r>
            <w:r>
              <w:rPr>
                <w:rFonts w:hint="eastAsia"/>
                <w:color w:val="000000"/>
                <w:sz w:val="24"/>
              </w:rPr>
              <w:t xml:space="preserve"> mainly</w:t>
            </w:r>
            <w:r>
              <w:rPr>
                <w:color w:val="000000"/>
                <w:sz w:val="24"/>
              </w:rPr>
              <w:t xml:space="preserve"> four subjects: prose, poetry, fiction and scientific and technological applications, scientific and technological applied texts more rigorous and objective and need a certain background of professional knowledge. The naturalization theory considers the cultural characteristics of the article, and its basic translation strategy emphasizes the target language, although there are some differences between the translation and the original text in the content, but it is closer to the reader's taste, and the values and cultural knowledge between the two reach a high degree of unity. </w:t>
            </w:r>
          </w:p>
          <w:p w14:paraId="47387247" w14:textId="77777777" w:rsidR="006D7942" w:rsidRDefault="006D7942" w:rsidP="008A1409">
            <w:pPr>
              <w:spacing w:line="360" w:lineRule="auto"/>
              <w:ind w:firstLineChars="200" w:firstLine="480"/>
              <w:rPr>
                <w:rFonts w:asciiTheme="minorEastAsia" w:eastAsiaTheme="minorEastAsia" w:hAnsiTheme="minorEastAsia"/>
                <w:vanish/>
                <w:sz w:val="24"/>
              </w:rPr>
            </w:pPr>
            <w:r w:rsidRPr="006D7942">
              <w:rPr>
                <w:rFonts w:asciiTheme="minorEastAsia" w:eastAsiaTheme="minorEastAsia" w:hAnsiTheme="minorEastAsia"/>
                <w:vanish/>
                <w:sz w:val="24"/>
              </w:rPr>
              <w:t>英语文学作品主要分为</w:t>
            </w:r>
            <w:commentRangeStart w:id="25"/>
            <w:r w:rsidRPr="006D7942">
              <w:rPr>
                <w:rFonts w:asciiTheme="minorEastAsia" w:eastAsiaTheme="minorEastAsia" w:hAnsiTheme="minorEastAsia"/>
                <w:vanish/>
                <w:sz w:val="24"/>
              </w:rPr>
              <w:t>四个主题：散文，诗歌，小说和科技应用</w:t>
            </w:r>
            <w:commentRangeEnd w:id="25"/>
            <w:r w:rsidR="001679B4">
              <w:rPr>
                <w:rStyle w:val="af"/>
              </w:rPr>
              <w:commentReference w:id="25"/>
            </w:r>
            <w:r w:rsidRPr="006D7942">
              <w:rPr>
                <w:rFonts w:asciiTheme="minorEastAsia" w:eastAsiaTheme="minorEastAsia" w:hAnsiTheme="minorEastAsia"/>
                <w:vanish/>
                <w:sz w:val="24"/>
              </w:rPr>
              <w:t>，科技应用文本更严谨客观，需要一定的专业背景知识。归化理论考虑了文章的文化特征，其基本翻译策略强调目标语言，虽然内容中的翻译与原文有一些差异，但更接近读者的品味，价值和两者之间的文化知识达到高度统一。</w:t>
            </w:r>
          </w:p>
          <w:p w14:paraId="5B84E994" w14:textId="77777777" w:rsidR="00D94823" w:rsidRPr="00D94823" w:rsidRDefault="00D94823" w:rsidP="00D94823">
            <w:pPr>
              <w:spacing w:line="360" w:lineRule="auto"/>
              <w:ind w:firstLineChars="200" w:firstLine="480"/>
              <w:rPr>
                <w:rFonts w:asciiTheme="minorEastAsia" w:eastAsiaTheme="minorEastAsia" w:hAnsiTheme="minorEastAsia"/>
                <w:color w:val="000000"/>
                <w:sz w:val="24"/>
              </w:rPr>
            </w:pPr>
            <w:r w:rsidRPr="00D94823">
              <w:rPr>
                <w:rFonts w:asciiTheme="minorEastAsia" w:eastAsiaTheme="minorEastAsia" w:hAnsiTheme="minorEastAsia"/>
                <w:color w:val="000000"/>
                <w:sz w:val="24"/>
              </w:rPr>
              <w:t>Translation strategies and methods</w:t>
            </w:r>
          </w:p>
          <w:p w14:paraId="1501C02A"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highlight w:val="yellow"/>
              </w:rPr>
              <w:t>各翻译环节使用的翻译策略分析和方法运用</w:t>
            </w:r>
          </w:p>
          <w:p w14:paraId="7F35C639" w14:textId="77777777" w:rsidR="006D7942" w:rsidRPr="00B525D2" w:rsidRDefault="006D7942" w:rsidP="008A1409">
            <w:pPr>
              <w:spacing w:line="360" w:lineRule="auto"/>
              <w:ind w:firstLineChars="200" w:firstLine="480"/>
              <w:rPr>
                <w:color w:val="000000"/>
                <w:sz w:val="24"/>
              </w:rPr>
            </w:pPr>
            <w:r w:rsidRPr="00B525D2">
              <w:rPr>
                <w:color w:val="000000"/>
                <w:sz w:val="24"/>
              </w:rPr>
              <w:t>The translation design is divided into three stages, namely, the pre-translation preparation stage, the translation stage, and the proofreading stage.</w:t>
            </w:r>
          </w:p>
          <w:p w14:paraId="4D027709" w14:textId="77777777" w:rsidR="006D7942" w:rsidRPr="00A07793"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本次翻译设计分为三个阶段，即译前准备阶段，翻译阶段，修改校对阶段。</w:t>
            </w:r>
          </w:p>
          <w:p w14:paraId="729D77B2"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译前</w:t>
            </w:r>
          </w:p>
          <w:p w14:paraId="1E05E94B" w14:textId="77777777" w:rsidR="006D7942" w:rsidRPr="00B525D2" w:rsidRDefault="006D7942" w:rsidP="008A1409">
            <w:pPr>
              <w:spacing w:line="360" w:lineRule="auto"/>
              <w:ind w:firstLineChars="200" w:firstLine="480"/>
              <w:rPr>
                <w:color w:val="000000"/>
                <w:sz w:val="24"/>
              </w:rPr>
            </w:pPr>
            <w:r w:rsidRPr="00B525D2">
              <w:rPr>
                <w:color w:val="000000"/>
                <w:sz w:val="24"/>
              </w:rPr>
              <w:t>1. Pre-translation preparation stage</w:t>
            </w:r>
          </w:p>
          <w:p w14:paraId="63D39F03" w14:textId="77777777" w:rsidR="006D7942" w:rsidRPr="00B525D2" w:rsidRDefault="006D7942" w:rsidP="00695F8A">
            <w:pPr>
              <w:spacing w:line="360" w:lineRule="auto"/>
              <w:ind w:leftChars="100" w:left="210" w:firstLineChars="200" w:firstLine="480"/>
              <w:rPr>
                <w:color w:val="000000"/>
                <w:sz w:val="24"/>
              </w:rPr>
            </w:pPr>
            <w:r w:rsidRPr="00B525D2">
              <w:rPr>
                <w:color w:val="000000"/>
                <w:sz w:val="24"/>
              </w:rPr>
              <w:t>(1) Understand the background of the source text writing era, collect relevant parallel texts to read and read, and grasp the translation style as a whole;</w:t>
            </w:r>
          </w:p>
          <w:p w14:paraId="48881BD8" w14:textId="77777777" w:rsidR="006D7942" w:rsidRPr="00B525D2" w:rsidRDefault="006D7942" w:rsidP="00695F8A">
            <w:pPr>
              <w:spacing w:line="360" w:lineRule="auto"/>
              <w:ind w:leftChars="100" w:left="210" w:firstLineChars="200" w:firstLine="480"/>
              <w:rPr>
                <w:color w:val="000000"/>
                <w:sz w:val="24"/>
              </w:rPr>
            </w:pPr>
            <w:r w:rsidRPr="00B525D2">
              <w:rPr>
                <w:color w:val="000000"/>
                <w:sz w:val="24"/>
              </w:rPr>
              <w:t>(2) Read the source language text, understand the original text, refine the source text outline, and solve the problem of the text uncommon words;</w:t>
            </w:r>
          </w:p>
          <w:p w14:paraId="28A0FA92" w14:textId="77777777" w:rsidR="006D7942" w:rsidRPr="00B525D2" w:rsidRDefault="006D7942" w:rsidP="00695F8A">
            <w:pPr>
              <w:spacing w:line="360" w:lineRule="auto"/>
              <w:ind w:leftChars="100" w:left="210" w:firstLineChars="200" w:firstLine="480"/>
              <w:rPr>
                <w:color w:val="000000"/>
                <w:sz w:val="24"/>
              </w:rPr>
            </w:pPr>
            <w:r w:rsidRPr="00B525D2">
              <w:rPr>
                <w:color w:val="000000"/>
                <w:sz w:val="24"/>
              </w:rPr>
              <w:t>(3) Read the relevant parallel texts in English and Chinese, obtain relevant academic professional expressions, understand the relevant styles of translation styles, and accumulate relevant corpora;</w:t>
            </w:r>
          </w:p>
          <w:p w14:paraId="42B9895B" w14:textId="77777777" w:rsidR="006D7942" w:rsidRDefault="006D7942" w:rsidP="00695F8A">
            <w:pPr>
              <w:spacing w:line="360" w:lineRule="auto"/>
              <w:ind w:leftChars="100" w:left="210" w:firstLineChars="200" w:firstLine="480"/>
              <w:rPr>
                <w:color w:val="000000"/>
                <w:sz w:val="24"/>
              </w:rPr>
            </w:pPr>
            <w:r w:rsidRPr="00B525D2">
              <w:rPr>
                <w:color w:val="000000"/>
                <w:sz w:val="24"/>
              </w:rPr>
              <w:t xml:space="preserve">(4) First use translation software, such as Google Translate, to translate and </w:t>
            </w:r>
            <w:r w:rsidRPr="00B525D2">
              <w:rPr>
                <w:color w:val="000000"/>
                <w:sz w:val="24"/>
              </w:rPr>
              <w:lastRenderedPageBreak/>
              <w:t>extract relevant professional corpus for pre-translation;</w:t>
            </w:r>
          </w:p>
          <w:p w14:paraId="62D74B7D"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1.译前准备阶段</w:t>
            </w:r>
          </w:p>
          <w:p w14:paraId="7877D5AB"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（1）了解源语文本写作时代背景，搜集相关平行文本对照阅读，整体上把握翻译风格；</w:t>
            </w:r>
          </w:p>
          <w:p w14:paraId="284D0A77"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（2）阅读源语文本，理解原文，提炼源语文本提纲，解决文本生僻词问题；</w:t>
            </w:r>
          </w:p>
          <w:p w14:paraId="2E974F1F"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（3）对相关平行文本中英文对照阅读，获取相关学术专业表达，了解相关文体译文风格，积累相关语料；</w:t>
            </w:r>
          </w:p>
          <w:p w14:paraId="7DC33492" w14:textId="77777777" w:rsidR="006D7942" w:rsidRPr="00A07793"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（4）先使用翻译软件，如谷歌翻译先进行翻译，提取出可用相关专业语料，进行预翻译；</w:t>
            </w:r>
          </w:p>
          <w:p w14:paraId="44C4BCD9"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译中</w:t>
            </w:r>
          </w:p>
          <w:p w14:paraId="4A8DBBC1" w14:textId="77777777" w:rsidR="006D7942" w:rsidRPr="00ED55FC" w:rsidRDefault="006D7942" w:rsidP="008A1409">
            <w:pPr>
              <w:spacing w:line="360" w:lineRule="auto"/>
              <w:ind w:firstLineChars="200" w:firstLine="480"/>
              <w:rPr>
                <w:color w:val="000000"/>
                <w:sz w:val="24"/>
              </w:rPr>
            </w:pPr>
            <w:r w:rsidRPr="00ED55FC">
              <w:rPr>
                <w:color w:val="000000"/>
                <w:sz w:val="24"/>
              </w:rPr>
              <w:t>2. Translation stage</w:t>
            </w:r>
          </w:p>
          <w:p w14:paraId="3A68BCAC" w14:textId="77777777" w:rsidR="006D7942" w:rsidRPr="00ED55FC" w:rsidRDefault="006D7942" w:rsidP="00695F8A">
            <w:pPr>
              <w:spacing w:line="360" w:lineRule="auto"/>
              <w:ind w:leftChars="100" w:left="210" w:firstLineChars="200" w:firstLine="480"/>
              <w:rPr>
                <w:color w:val="000000"/>
                <w:sz w:val="24"/>
              </w:rPr>
            </w:pPr>
            <w:r w:rsidRPr="00ED55FC">
              <w:rPr>
                <w:color w:val="000000"/>
                <w:sz w:val="24"/>
              </w:rPr>
              <w:t>(1) Using the translation software and using the office software to make the source text and the pre-translated translation into relevant Chinese and English comparison forms;</w:t>
            </w:r>
          </w:p>
          <w:p w14:paraId="5F1AD8FE" w14:textId="77777777" w:rsidR="006D7942" w:rsidRPr="00ED55FC" w:rsidRDefault="000C00BC" w:rsidP="00695F8A">
            <w:pPr>
              <w:spacing w:line="360" w:lineRule="auto"/>
              <w:ind w:leftChars="100" w:left="210" w:firstLineChars="200" w:firstLine="480"/>
              <w:rPr>
                <w:color w:val="000000"/>
                <w:sz w:val="24"/>
              </w:rPr>
            </w:pPr>
            <w:r>
              <w:rPr>
                <w:color w:val="000000"/>
                <w:sz w:val="24"/>
              </w:rPr>
              <w:t>(2)</w:t>
            </w:r>
            <w:r>
              <w:rPr>
                <w:rFonts w:hint="eastAsia"/>
                <w:color w:val="000000"/>
                <w:sz w:val="24"/>
              </w:rPr>
              <w:t xml:space="preserve"> </w:t>
            </w:r>
            <w:r w:rsidR="006D7942" w:rsidRPr="00ED55FC">
              <w:rPr>
                <w:color w:val="000000"/>
                <w:sz w:val="24"/>
              </w:rPr>
              <w:t>according to the translation plan, the translation, for the words or sentences that do not understand, not only to consult the dictionary to know their literal meaning, to use parallel corpus to clarify the usage in the source language text, but also to combine context, Grammatical functions determine their translation;</w:t>
            </w:r>
          </w:p>
          <w:p w14:paraId="24035F31" w14:textId="77777777" w:rsidR="006D7942" w:rsidRDefault="006D7942" w:rsidP="00695F8A">
            <w:pPr>
              <w:spacing w:line="360" w:lineRule="auto"/>
              <w:ind w:leftChars="100" w:left="210" w:firstLineChars="200" w:firstLine="480"/>
              <w:rPr>
                <w:color w:val="000000"/>
                <w:sz w:val="24"/>
              </w:rPr>
            </w:pPr>
            <w:r w:rsidRPr="00ED55FC">
              <w:rPr>
                <w:color w:val="000000"/>
                <w:sz w:val="24"/>
              </w:rPr>
              <w:t>(3) Initial check and proofreading, after each part is translated, determine whether the translation is missing or obvious mistranslation;</w:t>
            </w:r>
          </w:p>
          <w:p w14:paraId="3067A941"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2．翻译阶段</w:t>
            </w:r>
          </w:p>
          <w:p w14:paraId="13D4DCE9"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（1）借助翻译软件和用office软件将源语文本和预翻译译文制成相关中英文对照表格；</w:t>
            </w:r>
          </w:p>
          <w:p w14:paraId="682B9642"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（2）根据翻译计划，进行翻译，对于不明白的词语或句式，不仅要查阅词典知道它们的字面意思，借助平行语料弄清在源语文本中的用法，还要结合上下文语境、语法功能确定它们译义；</w:t>
            </w:r>
          </w:p>
          <w:p w14:paraId="6B3043FB" w14:textId="77777777" w:rsidR="006D7942" w:rsidRPr="00A07793"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（3）初步检查校对，每部分翻译完后确定译文有无漏译和明显的错译；</w:t>
            </w:r>
          </w:p>
          <w:p w14:paraId="35ACE481"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译后</w:t>
            </w:r>
          </w:p>
          <w:p w14:paraId="44C6E721" w14:textId="77777777" w:rsidR="006D7942" w:rsidRPr="00ED55FC" w:rsidRDefault="006D7942" w:rsidP="008A1409">
            <w:pPr>
              <w:spacing w:line="360" w:lineRule="auto"/>
              <w:ind w:firstLineChars="200" w:firstLine="480"/>
              <w:rPr>
                <w:color w:val="000000"/>
                <w:sz w:val="24"/>
              </w:rPr>
            </w:pPr>
            <w:r w:rsidRPr="00ED55FC">
              <w:rPr>
                <w:color w:val="000000"/>
                <w:sz w:val="24"/>
              </w:rPr>
              <w:t>3. Translation modification stage</w:t>
            </w:r>
          </w:p>
          <w:p w14:paraId="1D9DB4A8" w14:textId="77777777" w:rsidR="006D7942" w:rsidRPr="00ED55FC" w:rsidRDefault="000C00BC" w:rsidP="00695F8A">
            <w:pPr>
              <w:spacing w:line="360" w:lineRule="auto"/>
              <w:ind w:leftChars="100" w:left="210" w:firstLineChars="200" w:firstLine="480"/>
              <w:rPr>
                <w:color w:val="000000"/>
                <w:sz w:val="24"/>
              </w:rPr>
            </w:pPr>
            <w:r w:rsidRPr="00ED55FC">
              <w:rPr>
                <w:color w:val="000000"/>
                <w:sz w:val="24"/>
              </w:rPr>
              <w:t>(</w:t>
            </w:r>
            <w:r>
              <w:rPr>
                <w:rFonts w:hint="eastAsia"/>
                <w:color w:val="000000"/>
                <w:sz w:val="24"/>
              </w:rPr>
              <w:t>1</w:t>
            </w:r>
            <w:r w:rsidRPr="00ED55FC">
              <w:rPr>
                <w:color w:val="000000"/>
                <w:sz w:val="24"/>
              </w:rPr>
              <w:t>)</w:t>
            </w:r>
            <w:r>
              <w:rPr>
                <w:rFonts w:hint="eastAsia"/>
                <w:color w:val="000000"/>
                <w:sz w:val="24"/>
              </w:rPr>
              <w:t xml:space="preserve"> C</w:t>
            </w:r>
            <w:r w:rsidR="006D7942" w:rsidRPr="00ED55FC">
              <w:rPr>
                <w:color w:val="000000"/>
                <w:sz w:val="24"/>
              </w:rPr>
              <w:t>heck the translation and refer to the relevant parallel text;</w:t>
            </w:r>
          </w:p>
          <w:p w14:paraId="46285870" w14:textId="77777777" w:rsidR="006D7942" w:rsidRPr="00ED55FC" w:rsidRDefault="000C00BC" w:rsidP="00695F8A">
            <w:pPr>
              <w:spacing w:line="360" w:lineRule="auto"/>
              <w:ind w:leftChars="100" w:left="210" w:firstLineChars="200" w:firstLine="480"/>
              <w:rPr>
                <w:color w:val="000000"/>
                <w:sz w:val="24"/>
              </w:rPr>
            </w:pPr>
            <w:r>
              <w:rPr>
                <w:color w:val="000000"/>
                <w:sz w:val="24"/>
              </w:rPr>
              <w:t>(</w:t>
            </w:r>
            <w:r>
              <w:rPr>
                <w:rFonts w:hint="eastAsia"/>
                <w:color w:val="000000"/>
                <w:sz w:val="24"/>
              </w:rPr>
              <w:t>2</w:t>
            </w:r>
            <w:r w:rsidRPr="00ED55FC">
              <w:rPr>
                <w:color w:val="000000"/>
                <w:sz w:val="24"/>
              </w:rPr>
              <w:t>)</w:t>
            </w:r>
            <w:r>
              <w:rPr>
                <w:rFonts w:hint="eastAsia"/>
                <w:color w:val="000000"/>
                <w:sz w:val="24"/>
              </w:rPr>
              <w:t xml:space="preserve"> </w:t>
            </w:r>
            <w:r w:rsidR="006D7942" w:rsidRPr="00ED55FC">
              <w:rPr>
                <w:color w:val="000000"/>
                <w:sz w:val="24"/>
              </w:rPr>
              <w:t xml:space="preserve">translated </w:t>
            </w:r>
            <w:r>
              <w:rPr>
                <w:rFonts w:hint="eastAsia"/>
                <w:color w:val="000000"/>
                <w:sz w:val="24"/>
              </w:rPr>
              <w:t xml:space="preserve">the work </w:t>
            </w:r>
            <w:r w:rsidR="006D7942" w:rsidRPr="00ED55FC">
              <w:rPr>
                <w:color w:val="000000"/>
                <w:sz w:val="24"/>
              </w:rPr>
              <w:t xml:space="preserve">with translation software, examining related terms and </w:t>
            </w:r>
            <w:r w:rsidR="006D7942" w:rsidRPr="00ED55FC">
              <w:rPr>
                <w:color w:val="000000"/>
                <w:sz w:val="24"/>
              </w:rPr>
              <w:lastRenderedPageBreak/>
              <w:t>professional expression translations;</w:t>
            </w:r>
          </w:p>
          <w:p w14:paraId="14D59E80" w14:textId="77777777" w:rsidR="006D7942" w:rsidRDefault="000C00BC" w:rsidP="00695F8A">
            <w:pPr>
              <w:spacing w:line="360" w:lineRule="auto"/>
              <w:ind w:leftChars="100" w:left="210" w:firstLineChars="200" w:firstLine="480"/>
              <w:rPr>
                <w:color w:val="000000"/>
                <w:sz w:val="24"/>
              </w:rPr>
            </w:pPr>
            <w:r w:rsidRPr="00ED55FC">
              <w:rPr>
                <w:color w:val="000000"/>
                <w:sz w:val="24"/>
              </w:rPr>
              <w:t>(3)</w:t>
            </w:r>
            <w:r>
              <w:rPr>
                <w:rFonts w:hint="eastAsia"/>
                <w:color w:val="000000"/>
                <w:sz w:val="24"/>
              </w:rPr>
              <w:t xml:space="preserve"> </w:t>
            </w:r>
            <w:proofErr w:type="spellStart"/>
            <w:r>
              <w:rPr>
                <w:rFonts w:hint="eastAsia"/>
                <w:color w:val="000000"/>
                <w:sz w:val="24"/>
              </w:rPr>
              <w:t>T</w:t>
            </w:r>
            <w:r w:rsidR="006D7942" w:rsidRPr="00ED55FC">
              <w:rPr>
                <w:color w:val="000000"/>
                <w:sz w:val="24"/>
              </w:rPr>
              <w:t>take</w:t>
            </w:r>
            <w:proofErr w:type="spellEnd"/>
            <w:r w:rsidR="006D7942" w:rsidRPr="00ED55FC">
              <w:rPr>
                <w:color w:val="000000"/>
                <w:sz w:val="24"/>
              </w:rPr>
              <w:t xml:space="preserve"> the translation to the classmates or teachers to read, listen to their revisions, make changes, and confirm the initial translation.</w:t>
            </w:r>
          </w:p>
          <w:p w14:paraId="622E57DC"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3．译文修改阶段</w:t>
            </w:r>
          </w:p>
          <w:p w14:paraId="26ED7814"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第一，检查译文，参考相关平行文本；</w:t>
            </w:r>
          </w:p>
          <w:p w14:paraId="7F2452FB" w14:textId="77777777"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第二，将译文用翻译软件进行在翻译，检查相关术语和专业表达翻译；</w:t>
            </w:r>
          </w:p>
          <w:p w14:paraId="2F905E79" w14:textId="77777777" w:rsidR="006D7942" w:rsidRPr="006D7942" w:rsidRDefault="00A07793" w:rsidP="008A1409">
            <w:pPr>
              <w:spacing w:line="360" w:lineRule="auto"/>
              <w:ind w:firstLineChars="200" w:firstLine="480"/>
              <w:rPr>
                <w:rFonts w:asciiTheme="minorEastAsia" w:eastAsiaTheme="minorEastAsia" w:hAnsiTheme="minorEastAsia"/>
                <w:vanish/>
                <w:color w:val="000000"/>
                <w:sz w:val="24"/>
              </w:rPr>
            </w:pPr>
            <w:r>
              <w:rPr>
                <w:rFonts w:asciiTheme="minorEastAsia" w:eastAsiaTheme="minorEastAsia" w:hAnsiTheme="minorEastAsia" w:hint="eastAsia"/>
                <w:vanish/>
                <w:color w:val="000000"/>
                <w:sz w:val="24"/>
              </w:rPr>
              <w:t>第三，</w:t>
            </w:r>
            <w:r w:rsidR="006D7942" w:rsidRPr="006D7942">
              <w:rPr>
                <w:rFonts w:asciiTheme="minorEastAsia" w:eastAsiaTheme="minorEastAsia" w:hAnsiTheme="minorEastAsia" w:hint="eastAsia"/>
                <w:vanish/>
                <w:color w:val="000000"/>
                <w:sz w:val="24"/>
              </w:rPr>
              <w:t>将译文拿给同学或老师阅读，听取他们的修改意见，进行修改，确认初译文。</w:t>
            </w:r>
          </w:p>
          <w:p w14:paraId="50850207" w14:textId="77777777" w:rsidR="006D7942" w:rsidRDefault="00A07793" w:rsidP="008A1409">
            <w:pPr>
              <w:spacing w:line="360" w:lineRule="auto"/>
              <w:ind w:firstLineChars="200" w:firstLine="480"/>
              <w:rPr>
                <w:color w:val="000000"/>
                <w:sz w:val="24"/>
              </w:rPr>
            </w:pPr>
            <w:r>
              <w:rPr>
                <w:rFonts w:hint="eastAsia"/>
                <w:color w:val="000000"/>
                <w:sz w:val="24"/>
              </w:rPr>
              <w:t>P</w:t>
            </w:r>
            <w:r w:rsidRPr="00A07793">
              <w:rPr>
                <w:color w:val="000000"/>
                <w:sz w:val="24"/>
              </w:rPr>
              <w:t xml:space="preserve">reparation </w:t>
            </w:r>
            <w:r>
              <w:rPr>
                <w:rFonts w:hint="eastAsia"/>
                <w:color w:val="000000"/>
                <w:sz w:val="24"/>
              </w:rPr>
              <w:t xml:space="preserve">of </w:t>
            </w:r>
            <w:r w:rsidRPr="00A07793">
              <w:rPr>
                <w:color w:val="000000"/>
                <w:sz w:val="24"/>
              </w:rPr>
              <w:t xml:space="preserve">Translation material </w:t>
            </w:r>
          </w:p>
          <w:p w14:paraId="19AB979E" w14:textId="77777777" w:rsidR="006D7942" w:rsidRPr="006D7942" w:rsidRDefault="006D7942" w:rsidP="000C00BC">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翻译材料准备</w:t>
            </w:r>
          </w:p>
          <w:p w14:paraId="66E45067" w14:textId="77777777" w:rsidR="00A07793" w:rsidRPr="00A07793" w:rsidRDefault="006D7942" w:rsidP="00A07793">
            <w:pPr>
              <w:pStyle w:val="af1"/>
              <w:numPr>
                <w:ilvl w:val="0"/>
                <w:numId w:val="5"/>
              </w:numPr>
              <w:spacing w:line="360" w:lineRule="auto"/>
              <w:ind w:firstLineChars="0"/>
              <w:rPr>
                <w:color w:val="000000"/>
                <w:sz w:val="24"/>
              </w:rPr>
            </w:pPr>
            <w:r w:rsidRPr="00A07793">
              <w:rPr>
                <w:color w:val="000000"/>
                <w:sz w:val="24"/>
              </w:rPr>
              <w:t>Parallel text of financial technology</w:t>
            </w:r>
          </w:p>
          <w:p w14:paraId="5FED6E9C" w14:textId="77777777" w:rsidR="00A07793" w:rsidRPr="00A07793" w:rsidRDefault="006D7942" w:rsidP="00A07793">
            <w:pPr>
              <w:pStyle w:val="af1"/>
              <w:numPr>
                <w:ilvl w:val="0"/>
                <w:numId w:val="5"/>
              </w:numPr>
              <w:spacing w:line="360" w:lineRule="auto"/>
              <w:ind w:firstLineChars="0"/>
              <w:rPr>
                <w:color w:val="000000"/>
                <w:sz w:val="24"/>
              </w:rPr>
            </w:pPr>
            <w:r w:rsidRPr="00A07793">
              <w:rPr>
                <w:color w:val="000000"/>
                <w:sz w:val="24"/>
              </w:rPr>
              <w:t>Related papers</w:t>
            </w:r>
          </w:p>
          <w:p w14:paraId="32B945CB" w14:textId="77777777" w:rsidR="00A07793" w:rsidRPr="00A07793" w:rsidRDefault="006D7942" w:rsidP="00A07793">
            <w:pPr>
              <w:pStyle w:val="af1"/>
              <w:numPr>
                <w:ilvl w:val="0"/>
                <w:numId w:val="5"/>
              </w:numPr>
              <w:spacing w:line="360" w:lineRule="auto"/>
              <w:ind w:firstLineChars="0"/>
              <w:rPr>
                <w:color w:val="000000"/>
                <w:sz w:val="24"/>
              </w:rPr>
            </w:pPr>
            <w:r w:rsidRPr="00A07793">
              <w:rPr>
                <w:color w:val="000000"/>
                <w:sz w:val="24"/>
              </w:rPr>
              <w:t>Source text</w:t>
            </w:r>
          </w:p>
          <w:p w14:paraId="08B73E89" w14:textId="77777777" w:rsidR="00A07793" w:rsidRPr="00A07793" w:rsidRDefault="006D7942" w:rsidP="00A07793">
            <w:pPr>
              <w:pStyle w:val="af1"/>
              <w:numPr>
                <w:ilvl w:val="0"/>
                <w:numId w:val="5"/>
              </w:numPr>
              <w:spacing w:line="360" w:lineRule="auto"/>
              <w:ind w:firstLineChars="0"/>
              <w:rPr>
                <w:color w:val="000000"/>
                <w:sz w:val="24"/>
              </w:rPr>
            </w:pPr>
            <w:r w:rsidRPr="00A07793">
              <w:rPr>
                <w:color w:val="000000"/>
                <w:sz w:val="24"/>
              </w:rPr>
              <w:t>Glossary</w:t>
            </w:r>
          </w:p>
          <w:p w14:paraId="78E6D3AD" w14:textId="77777777" w:rsidR="00A07793" w:rsidRPr="00A07793" w:rsidRDefault="006D7942" w:rsidP="00A07793">
            <w:pPr>
              <w:pStyle w:val="af1"/>
              <w:numPr>
                <w:ilvl w:val="0"/>
                <w:numId w:val="5"/>
              </w:numPr>
              <w:spacing w:line="360" w:lineRule="auto"/>
              <w:ind w:firstLineChars="0"/>
              <w:rPr>
                <w:color w:val="000000"/>
                <w:sz w:val="24"/>
              </w:rPr>
            </w:pPr>
            <w:proofErr w:type="spellStart"/>
            <w:r w:rsidRPr="00A07793">
              <w:rPr>
                <w:color w:val="000000"/>
                <w:sz w:val="24"/>
              </w:rPr>
              <w:t>CorpusLu</w:t>
            </w:r>
            <w:proofErr w:type="spellEnd"/>
            <w:r w:rsidRPr="00A07793">
              <w:rPr>
                <w:color w:val="000000"/>
                <w:sz w:val="24"/>
              </w:rPr>
              <w:t xml:space="preserve"> Gu Sun </w:t>
            </w:r>
            <w:proofErr w:type="spellStart"/>
            <w:r w:rsidRPr="00A07793">
              <w:rPr>
                <w:color w:val="000000"/>
                <w:sz w:val="24"/>
              </w:rPr>
              <w:t>Hanying</w:t>
            </w:r>
            <w:proofErr w:type="spellEnd"/>
            <w:r w:rsidRPr="00A07793">
              <w:rPr>
                <w:color w:val="000000"/>
                <w:sz w:val="24"/>
              </w:rPr>
              <w:t xml:space="preserve"> Dictionary</w:t>
            </w:r>
          </w:p>
          <w:p w14:paraId="4A537FBE" w14:textId="77777777" w:rsidR="00A07793" w:rsidRPr="00A07793" w:rsidRDefault="006D7942" w:rsidP="00A07793">
            <w:pPr>
              <w:pStyle w:val="af1"/>
              <w:numPr>
                <w:ilvl w:val="0"/>
                <w:numId w:val="5"/>
              </w:numPr>
              <w:spacing w:line="360" w:lineRule="auto"/>
              <w:ind w:firstLineChars="0"/>
              <w:rPr>
                <w:color w:val="000000"/>
                <w:sz w:val="24"/>
              </w:rPr>
            </w:pPr>
            <w:r w:rsidRPr="00A07793">
              <w:rPr>
                <w:color w:val="000000"/>
                <w:sz w:val="24"/>
              </w:rPr>
              <w:t xml:space="preserve">Google </w:t>
            </w:r>
            <w:proofErr w:type="spellStart"/>
            <w:r w:rsidRPr="00A07793">
              <w:rPr>
                <w:color w:val="000000"/>
                <w:sz w:val="24"/>
              </w:rPr>
              <w:t>TranslateMerriam</w:t>
            </w:r>
            <w:proofErr w:type="spellEnd"/>
            <w:r w:rsidRPr="00A07793">
              <w:rPr>
                <w:color w:val="000000"/>
                <w:sz w:val="24"/>
              </w:rPr>
              <w:t>-Webster</w:t>
            </w:r>
          </w:p>
          <w:p w14:paraId="00588B72" w14:textId="77777777" w:rsidR="00A07793" w:rsidRPr="00A07793" w:rsidRDefault="006D7942" w:rsidP="00A07793">
            <w:pPr>
              <w:pStyle w:val="af1"/>
              <w:numPr>
                <w:ilvl w:val="0"/>
                <w:numId w:val="5"/>
              </w:numPr>
              <w:spacing w:line="360" w:lineRule="auto"/>
              <w:ind w:firstLineChars="0"/>
              <w:rPr>
                <w:color w:val="000000"/>
                <w:sz w:val="24"/>
              </w:rPr>
            </w:pPr>
            <w:proofErr w:type="spellStart"/>
            <w:r w:rsidRPr="00A07793">
              <w:rPr>
                <w:color w:val="000000"/>
                <w:sz w:val="24"/>
              </w:rPr>
              <w:t>Tmaxmall</w:t>
            </w:r>
            <w:proofErr w:type="spellEnd"/>
            <w:r w:rsidRPr="00A07793">
              <w:rPr>
                <w:color w:val="000000"/>
                <w:sz w:val="24"/>
              </w:rPr>
              <w:t xml:space="preserve"> </w:t>
            </w:r>
          </w:p>
          <w:p w14:paraId="5FEA4BB6" w14:textId="77777777" w:rsidR="00A07793" w:rsidRPr="00A07793" w:rsidRDefault="00A07793" w:rsidP="00A07793">
            <w:pPr>
              <w:pStyle w:val="af1"/>
              <w:numPr>
                <w:ilvl w:val="0"/>
                <w:numId w:val="5"/>
              </w:numPr>
              <w:spacing w:line="360" w:lineRule="auto"/>
              <w:ind w:firstLineChars="0"/>
              <w:rPr>
                <w:color w:val="000000"/>
                <w:sz w:val="24"/>
              </w:rPr>
            </w:pPr>
            <w:r w:rsidRPr="00A07793">
              <w:rPr>
                <w:rFonts w:hint="eastAsia"/>
                <w:color w:val="000000"/>
                <w:sz w:val="24"/>
              </w:rPr>
              <w:t>O</w:t>
            </w:r>
            <w:r w:rsidR="006D7942" w:rsidRPr="00A07793">
              <w:rPr>
                <w:color w:val="000000"/>
                <w:sz w:val="24"/>
              </w:rPr>
              <w:t>nline alignment</w:t>
            </w:r>
          </w:p>
          <w:p w14:paraId="3A6760E8" w14:textId="77777777" w:rsidR="00A07793" w:rsidRPr="00A07793" w:rsidRDefault="006D7942" w:rsidP="00A07793">
            <w:pPr>
              <w:pStyle w:val="af1"/>
              <w:numPr>
                <w:ilvl w:val="0"/>
                <w:numId w:val="5"/>
              </w:numPr>
              <w:spacing w:line="360" w:lineRule="auto"/>
              <w:ind w:firstLineChars="0"/>
              <w:rPr>
                <w:color w:val="000000"/>
                <w:sz w:val="24"/>
              </w:rPr>
            </w:pPr>
            <w:proofErr w:type="spellStart"/>
            <w:r w:rsidRPr="00A07793">
              <w:rPr>
                <w:color w:val="000000"/>
                <w:sz w:val="24"/>
              </w:rPr>
              <w:t>Memoq</w:t>
            </w:r>
            <w:proofErr w:type="spellEnd"/>
          </w:p>
          <w:p w14:paraId="2AFD79B3" w14:textId="77777777" w:rsidR="00A07793" w:rsidRPr="00A07793" w:rsidRDefault="006D7942" w:rsidP="00A07793">
            <w:pPr>
              <w:pStyle w:val="af1"/>
              <w:numPr>
                <w:ilvl w:val="0"/>
                <w:numId w:val="5"/>
              </w:numPr>
              <w:spacing w:line="360" w:lineRule="auto"/>
              <w:ind w:firstLineChars="0"/>
              <w:rPr>
                <w:color w:val="000000"/>
                <w:sz w:val="24"/>
              </w:rPr>
            </w:pPr>
            <w:r w:rsidRPr="00A07793">
              <w:rPr>
                <w:color w:val="000000"/>
                <w:sz w:val="24"/>
              </w:rPr>
              <w:t>Office software</w:t>
            </w:r>
          </w:p>
          <w:p w14:paraId="5932A490" w14:textId="77777777" w:rsidR="00A07793" w:rsidRPr="00A07793" w:rsidRDefault="00A07793" w:rsidP="00A07793">
            <w:pPr>
              <w:pStyle w:val="af1"/>
              <w:numPr>
                <w:ilvl w:val="0"/>
                <w:numId w:val="5"/>
              </w:numPr>
              <w:spacing w:line="360" w:lineRule="auto"/>
              <w:ind w:firstLineChars="0"/>
              <w:rPr>
                <w:color w:val="000000"/>
                <w:sz w:val="24"/>
              </w:rPr>
            </w:pPr>
            <w:r w:rsidRPr="00A07793">
              <w:rPr>
                <w:color w:val="000000"/>
                <w:sz w:val="24"/>
              </w:rPr>
              <w:t>Online English word spell checker</w:t>
            </w:r>
            <w:r w:rsidRPr="00A07793">
              <w:rPr>
                <w:rFonts w:hint="eastAsia"/>
                <w:color w:val="000000"/>
                <w:sz w:val="24"/>
              </w:rPr>
              <w:t>:</w:t>
            </w:r>
          </w:p>
          <w:p w14:paraId="06E00EAB" w14:textId="77777777" w:rsidR="00A07793" w:rsidRDefault="00F54947" w:rsidP="00A07793">
            <w:pPr>
              <w:pStyle w:val="af1"/>
              <w:numPr>
                <w:ilvl w:val="0"/>
                <w:numId w:val="6"/>
              </w:numPr>
              <w:spacing w:line="360" w:lineRule="auto"/>
              <w:ind w:firstLineChars="0"/>
              <w:rPr>
                <w:color w:val="000000"/>
                <w:sz w:val="24"/>
              </w:rPr>
            </w:pPr>
            <w:hyperlink r:id="rId12" w:history="1">
              <w:r w:rsidR="00A07793" w:rsidRPr="003663C6">
                <w:rPr>
                  <w:rStyle w:val="ae"/>
                  <w:sz w:val="24"/>
                </w:rPr>
                <w:t>Http://www.putclub.com/spellchecker/</w:t>
              </w:r>
            </w:hyperlink>
          </w:p>
          <w:p w14:paraId="5C9F6E3E" w14:textId="77777777" w:rsidR="00A07793" w:rsidRDefault="00F54947" w:rsidP="00A07793">
            <w:pPr>
              <w:pStyle w:val="af1"/>
              <w:numPr>
                <w:ilvl w:val="0"/>
                <w:numId w:val="6"/>
              </w:numPr>
              <w:spacing w:line="360" w:lineRule="auto"/>
              <w:ind w:firstLineChars="0"/>
              <w:rPr>
                <w:color w:val="000000"/>
                <w:sz w:val="24"/>
              </w:rPr>
            </w:pPr>
            <w:hyperlink r:id="rId13" w:history="1">
              <w:r w:rsidR="00A07793" w:rsidRPr="003663C6">
                <w:rPr>
                  <w:rStyle w:val="ae"/>
                  <w:sz w:val="24"/>
                </w:rPr>
                <w:t>Http://plagiarisma.net/cn/spellcheck.php</w:t>
              </w:r>
            </w:hyperlink>
          </w:p>
          <w:p w14:paraId="6B551C3C" w14:textId="77777777" w:rsidR="00A07793" w:rsidRDefault="00F54947" w:rsidP="00A07793">
            <w:pPr>
              <w:pStyle w:val="af1"/>
              <w:numPr>
                <w:ilvl w:val="0"/>
                <w:numId w:val="6"/>
              </w:numPr>
              <w:spacing w:line="360" w:lineRule="auto"/>
              <w:ind w:firstLineChars="0"/>
              <w:rPr>
                <w:color w:val="000000"/>
                <w:sz w:val="24"/>
              </w:rPr>
            </w:pPr>
            <w:hyperlink r:id="rId14" w:history="1">
              <w:r w:rsidR="00A07793" w:rsidRPr="003663C6">
                <w:rPr>
                  <w:rStyle w:val="ae"/>
                  <w:sz w:val="24"/>
                </w:rPr>
                <w:t>Https://www.nounplus.net/</w:t>
              </w:r>
            </w:hyperlink>
          </w:p>
          <w:p w14:paraId="3B291039" w14:textId="77777777" w:rsidR="00A07793" w:rsidRDefault="00F54947" w:rsidP="00A07793">
            <w:pPr>
              <w:pStyle w:val="af1"/>
              <w:numPr>
                <w:ilvl w:val="0"/>
                <w:numId w:val="6"/>
              </w:numPr>
              <w:spacing w:line="360" w:lineRule="auto"/>
              <w:ind w:firstLineChars="0"/>
              <w:rPr>
                <w:color w:val="000000"/>
                <w:sz w:val="24"/>
              </w:rPr>
            </w:pPr>
            <w:hyperlink r:id="rId15" w:history="1">
              <w:r w:rsidR="00A07793" w:rsidRPr="003663C6">
                <w:rPr>
                  <w:rStyle w:val="ae"/>
                  <w:sz w:val="24"/>
                </w:rPr>
                <w:t>Https://www.medsci.cn/sci/translation.do</w:t>
              </w:r>
            </w:hyperlink>
          </w:p>
          <w:p w14:paraId="3160403C" w14:textId="77777777" w:rsidR="00A07793" w:rsidRPr="00A07793" w:rsidRDefault="00A07793" w:rsidP="00A07793">
            <w:pPr>
              <w:pStyle w:val="af1"/>
              <w:numPr>
                <w:ilvl w:val="0"/>
                <w:numId w:val="5"/>
              </w:numPr>
              <w:spacing w:line="360" w:lineRule="auto"/>
              <w:ind w:firstLineChars="0"/>
              <w:rPr>
                <w:color w:val="000000"/>
                <w:sz w:val="24"/>
              </w:rPr>
            </w:pPr>
            <w:r w:rsidRPr="00A07793">
              <w:rPr>
                <w:color w:val="000000"/>
                <w:sz w:val="24"/>
              </w:rPr>
              <w:t>Online English grammar checker (both with word spelling)</w:t>
            </w:r>
          </w:p>
          <w:p w14:paraId="548D1C5B" w14:textId="77777777" w:rsidR="00A07793" w:rsidRDefault="00F54947" w:rsidP="00A07793">
            <w:pPr>
              <w:pStyle w:val="af1"/>
              <w:numPr>
                <w:ilvl w:val="0"/>
                <w:numId w:val="4"/>
              </w:numPr>
              <w:spacing w:line="360" w:lineRule="auto"/>
              <w:ind w:firstLineChars="0"/>
              <w:rPr>
                <w:color w:val="000000"/>
                <w:sz w:val="24"/>
              </w:rPr>
            </w:pPr>
            <w:hyperlink r:id="rId16" w:history="1">
              <w:r w:rsidR="00A07793" w:rsidRPr="003663C6">
                <w:rPr>
                  <w:rStyle w:val="ae"/>
                  <w:sz w:val="24"/>
                </w:rPr>
                <w:t>Https://www.nounplus.net/</w:t>
              </w:r>
            </w:hyperlink>
          </w:p>
          <w:p w14:paraId="4485B1BD" w14:textId="77777777" w:rsidR="008A1409" w:rsidRDefault="00F54947" w:rsidP="00A07793">
            <w:pPr>
              <w:pStyle w:val="af1"/>
              <w:numPr>
                <w:ilvl w:val="0"/>
                <w:numId w:val="4"/>
              </w:numPr>
              <w:spacing w:line="360" w:lineRule="auto"/>
              <w:ind w:firstLineChars="0"/>
              <w:rPr>
                <w:color w:val="000000"/>
                <w:sz w:val="24"/>
              </w:rPr>
            </w:pPr>
            <w:hyperlink r:id="rId17" w:history="1">
              <w:r w:rsidR="008A1409" w:rsidRPr="003663C6">
                <w:rPr>
                  <w:rStyle w:val="ae"/>
                  <w:sz w:val="24"/>
                </w:rPr>
                <w:t>Https://www.onlinecorrection.com/</w:t>
              </w:r>
            </w:hyperlink>
          </w:p>
          <w:p w14:paraId="580081F7" w14:textId="77777777" w:rsidR="008A1409" w:rsidRDefault="00F54947" w:rsidP="00A07793">
            <w:pPr>
              <w:pStyle w:val="af1"/>
              <w:numPr>
                <w:ilvl w:val="0"/>
                <w:numId w:val="4"/>
              </w:numPr>
              <w:spacing w:line="360" w:lineRule="auto"/>
              <w:ind w:firstLineChars="0"/>
              <w:rPr>
                <w:color w:val="000000"/>
                <w:sz w:val="24"/>
              </w:rPr>
            </w:pPr>
            <w:hyperlink r:id="rId18" w:history="1">
              <w:r w:rsidR="008A1409" w:rsidRPr="003663C6">
                <w:rPr>
                  <w:rStyle w:val="ae"/>
                  <w:sz w:val="24"/>
                </w:rPr>
                <w:t>Https://linguisoft.com/grammarcheck.html</w:t>
              </w:r>
            </w:hyperlink>
          </w:p>
          <w:p w14:paraId="2686C68F" w14:textId="77777777" w:rsidR="006D7942" w:rsidRPr="00A07793" w:rsidRDefault="006D7942" w:rsidP="00A07793">
            <w:pPr>
              <w:pStyle w:val="af1"/>
              <w:numPr>
                <w:ilvl w:val="0"/>
                <w:numId w:val="4"/>
              </w:numPr>
              <w:spacing w:line="360" w:lineRule="auto"/>
              <w:ind w:firstLineChars="0"/>
              <w:rPr>
                <w:color w:val="000000"/>
                <w:sz w:val="24"/>
              </w:rPr>
            </w:pPr>
            <w:r w:rsidRPr="00A07793">
              <w:rPr>
                <w:color w:val="000000"/>
                <w:sz w:val="24"/>
              </w:rPr>
              <w:t>Https://sentencechecker.com/</w:t>
            </w:r>
          </w:p>
          <w:p w14:paraId="1B7C3005" w14:textId="77777777" w:rsidR="006D7942" w:rsidRPr="008A1409" w:rsidRDefault="006D7942" w:rsidP="008A1409">
            <w:pPr>
              <w:pStyle w:val="af1"/>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金融科技类的平行文本</w:t>
            </w:r>
          </w:p>
          <w:p w14:paraId="064B0204" w14:textId="77777777" w:rsidR="006D7942" w:rsidRPr="008A1409" w:rsidRDefault="006D7942" w:rsidP="008A1409">
            <w:pPr>
              <w:pStyle w:val="af1"/>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lastRenderedPageBreak/>
              <w:t>相关的论文文献</w:t>
            </w:r>
          </w:p>
          <w:p w14:paraId="069910E6" w14:textId="77777777" w:rsidR="006D7942" w:rsidRPr="008A1409" w:rsidRDefault="006D7942" w:rsidP="008A1409">
            <w:pPr>
              <w:pStyle w:val="af1"/>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源语文本</w:t>
            </w:r>
          </w:p>
          <w:p w14:paraId="3929F8EF" w14:textId="77777777" w:rsidR="006D7942" w:rsidRPr="008A1409" w:rsidRDefault="006D7942" w:rsidP="008A1409">
            <w:pPr>
              <w:pStyle w:val="af1"/>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术语表</w:t>
            </w:r>
          </w:p>
          <w:p w14:paraId="1A3FB734" w14:textId="77777777" w:rsidR="006D7942" w:rsidRPr="008A1409" w:rsidRDefault="006D7942" w:rsidP="008A1409">
            <w:pPr>
              <w:pStyle w:val="af1"/>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语料库</w:t>
            </w:r>
          </w:p>
          <w:p w14:paraId="1963F938" w14:textId="77777777" w:rsidR="006D7942" w:rsidRPr="008A1409" w:rsidRDefault="006D7942" w:rsidP="008A1409">
            <w:pPr>
              <w:pStyle w:val="af1"/>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陆谷孙汉英词典</w:t>
            </w:r>
            <w:r w:rsidRPr="008A1409">
              <w:rPr>
                <w:rFonts w:asciiTheme="minorEastAsia" w:eastAsiaTheme="minorEastAsia" w:hAnsiTheme="minorEastAsia" w:cs="宋体"/>
                <w:vanish/>
                <w:kern w:val="0"/>
                <w:sz w:val="24"/>
              </w:rPr>
              <w:br/>
              <w:t>谷歌翻译</w:t>
            </w:r>
            <w:r w:rsidRPr="008A1409">
              <w:rPr>
                <w:rFonts w:asciiTheme="minorEastAsia" w:eastAsiaTheme="minorEastAsia" w:hAnsiTheme="minorEastAsia" w:cs="宋体"/>
                <w:vanish/>
                <w:kern w:val="0"/>
                <w:sz w:val="24"/>
              </w:rPr>
              <w:br/>
              <w:t>Merriam-Webster</w:t>
            </w:r>
            <w:r w:rsidRPr="008A1409">
              <w:rPr>
                <w:rFonts w:asciiTheme="minorEastAsia" w:eastAsiaTheme="minorEastAsia" w:hAnsiTheme="minorEastAsia" w:cs="宋体"/>
                <w:vanish/>
                <w:kern w:val="0"/>
                <w:sz w:val="24"/>
              </w:rPr>
              <w:br/>
            </w:r>
            <w:r w:rsidRPr="008A1409">
              <w:rPr>
                <w:rFonts w:asciiTheme="minorEastAsia" w:eastAsiaTheme="minorEastAsia" w:hAnsiTheme="minorEastAsia" w:cs="宋体" w:hint="eastAsia"/>
                <w:vanish/>
                <w:kern w:val="0"/>
                <w:sz w:val="24"/>
              </w:rPr>
              <w:t xml:space="preserve">tmaxmall 在线对齐 </w:t>
            </w:r>
          </w:p>
          <w:p w14:paraId="2B5C9D15" w14:textId="77777777" w:rsidR="006D7942" w:rsidRPr="008A1409" w:rsidRDefault="006D7942" w:rsidP="008A1409">
            <w:pPr>
              <w:pStyle w:val="af1"/>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hint="eastAsia"/>
                <w:vanish/>
                <w:kern w:val="0"/>
                <w:sz w:val="24"/>
              </w:rPr>
              <w:t>Memoq</w:t>
            </w:r>
            <w:r w:rsidRPr="008A1409">
              <w:rPr>
                <w:rFonts w:asciiTheme="minorEastAsia" w:eastAsiaTheme="minorEastAsia" w:hAnsiTheme="minorEastAsia" w:cs="宋体"/>
                <w:vanish/>
                <w:kern w:val="0"/>
                <w:sz w:val="24"/>
              </w:rPr>
              <w:br/>
              <w:t>Office软件</w:t>
            </w:r>
          </w:p>
          <w:p w14:paraId="1B02E9E6" w14:textId="77777777" w:rsidR="006D7942" w:rsidRPr="008A1409" w:rsidRDefault="006D7942" w:rsidP="008A1409">
            <w:pPr>
              <w:pStyle w:val="af1"/>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hint="eastAsia"/>
                <w:vanish/>
                <w:kern w:val="0"/>
                <w:sz w:val="24"/>
              </w:rPr>
              <w:t>在线英语单词拼写检查工具</w:t>
            </w:r>
          </w:p>
          <w:p w14:paraId="59D3EA07"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http://www.putclub.com/spellchecker/</w:t>
            </w:r>
          </w:p>
          <w:p w14:paraId="31C607B4"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http://plagiarisma.net/cn/spellcheck.php</w:t>
            </w:r>
          </w:p>
          <w:p w14:paraId="15225338"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https://www.nounplus.net/</w:t>
            </w:r>
          </w:p>
          <w:p w14:paraId="60DF421D"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https://www.medsci.cn/sci/translation.do</w:t>
            </w:r>
          </w:p>
          <w:p w14:paraId="6FF84A45" w14:textId="77777777" w:rsidR="006D7942" w:rsidRPr="008A1409" w:rsidRDefault="006D7942" w:rsidP="008A1409">
            <w:pPr>
              <w:pStyle w:val="af1"/>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hint="eastAsia"/>
                <w:vanish/>
                <w:kern w:val="0"/>
                <w:sz w:val="24"/>
              </w:rPr>
              <w:t>在线英语语法检查工具（都含单词拼写功能）</w:t>
            </w:r>
          </w:p>
          <w:p w14:paraId="23461CF3"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https://www.nounplus.net/</w:t>
            </w:r>
          </w:p>
          <w:p w14:paraId="53D14EB3"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https://www.onlinecorrection.com/</w:t>
            </w:r>
          </w:p>
          <w:p w14:paraId="1FC4FA40" w14:textId="77777777" w:rsidR="006D7942"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https://linguisoft.com/grammarcheck.html</w:t>
            </w:r>
          </w:p>
          <w:p w14:paraId="62C13F31" w14:textId="77777777" w:rsidR="00C81E75" w:rsidRPr="008A1409" w:rsidRDefault="006D7942" w:rsidP="008A1409">
            <w:pPr>
              <w:pStyle w:val="af1"/>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https://sentencechecker.com/</w:t>
            </w:r>
          </w:p>
        </w:tc>
      </w:tr>
      <w:tr w:rsidR="00C81E75" w14:paraId="05F41D56" w14:textId="77777777">
        <w:trPr>
          <w:trHeight w:val="900"/>
        </w:trPr>
        <w:tc>
          <w:tcPr>
            <w:tcW w:w="8789" w:type="dxa"/>
            <w:gridSpan w:val="6"/>
          </w:tcPr>
          <w:p w14:paraId="28F5B29F" w14:textId="77777777" w:rsidR="00C81E75" w:rsidRDefault="009D661A">
            <w:pPr>
              <w:spacing w:line="360" w:lineRule="auto"/>
              <w:rPr>
                <w:b/>
                <w:bCs/>
                <w:sz w:val="24"/>
              </w:rPr>
            </w:pPr>
            <w:commentRangeStart w:id="27"/>
            <w:r>
              <w:rPr>
                <w:b/>
                <w:bCs/>
                <w:sz w:val="24"/>
              </w:rPr>
              <w:lastRenderedPageBreak/>
              <w:t>Methodology</w:t>
            </w:r>
            <w:r>
              <w:rPr>
                <w:rFonts w:hint="eastAsia"/>
                <w:b/>
                <w:bCs/>
                <w:sz w:val="24"/>
              </w:rPr>
              <w:t xml:space="preserve"> of the </w:t>
            </w:r>
            <w:r>
              <w:rPr>
                <w:b/>
                <w:bCs/>
                <w:sz w:val="24"/>
              </w:rPr>
              <w:t>translation</w:t>
            </w:r>
            <w:commentRangeEnd w:id="27"/>
            <w:r>
              <w:rPr>
                <w:rStyle w:val="af"/>
              </w:rPr>
              <w:commentReference w:id="27"/>
            </w:r>
          </w:p>
          <w:p w14:paraId="74D23881" w14:textId="77777777" w:rsidR="00ED55FC" w:rsidRDefault="00ED55FC">
            <w:pPr>
              <w:spacing w:line="360" w:lineRule="auto"/>
              <w:ind w:firstLineChars="200" w:firstLine="480"/>
              <w:rPr>
                <w:color w:val="000000"/>
                <w:sz w:val="24"/>
              </w:rPr>
            </w:pPr>
            <w:r>
              <w:rPr>
                <w:color w:val="000000"/>
                <w:sz w:val="24"/>
              </w:rPr>
              <w:t xml:space="preserve">This </w:t>
            </w:r>
            <w:r>
              <w:rPr>
                <w:rFonts w:hint="eastAsia"/>
                <w:color w:val="000000"/>
                <w:sz w:val="24"/>
              </w:rPr>
              <w:t xml:space="preserve">report is going to be written </w:t>
            </w:r>
            <w:r>
              <w:rPr>
                <w:color w:val="000000"/>
                <w:sz w:val="24"/>
              </w:rPr>
              <w:t xml:space="preserve">under the guidance of this </w:t>
            </w:r>
            <w:r>
              <w:rPr>
                <w:rFonts w:hint="eastAsia"/>
                <w:color w:val="000000"/>
                <w:sz w:val="24"/>
              </w:rPr>
              <w:t>main</w:t>
            </w:r>
            <w:r>
              <w:rPr>
                <w:color w:val="000000"/>
                <w:sz w:val="24"/>
              </w:rPr>
              <w:t xml:space="preserve"> translation</w:t>
            </w:r>
            <w:r>
              <w:rPr>
                <w:rFonts w:hint="eastAsia"/>
                <w:color w:val="000000"/>
                <w:sz w:val="24"/>
              </w:rPr>
              <w:t xml:space="preserve"> </w:t>
            </w:r>
            <w:r>
              <w:rPr>
                <w:color w:val="000000"/>
                <w:sz w:val="24"/>
              </w:rPr>
              <w:t>policy</w:t>
            </w:r>
            <w:r>
              <w:rPr>
                <w:rFonts w:hint="eastAsia"/>
                <w:color w:val="000000"/>
                <w:sz w:val="24"/>
              </w:rPr>
              <w:t>.</w:t>
            </w:r>
            <w:r>
              <w:rPr>
                <w:color w:val="000000"/>
                <w:sz w:val="24"/>
              </w:rPr>
              <w:t xml:space="preserve"> </w:t>
            </w:r>
            <w:r>
              <w:rPr>
                <w:rFonts w:hint="eastAsia"/>
                <w:color w:val="000000"/>
                <w:sz w:val="24"/>
              </w:rPr>
              <w:t>O</w:t>
            </w:r>
            <w:r>
              <w:rPr>
                <w:color w:val="000000"/>
                <w:sz w:val="24"/>
              </w:rPr>
              <w:t>ne is functional equivalence, can have the same role of science, and second, the use of naturalization strategy, so that the article can be more easily accepted by the translated language readers.</w:t>
            </w:r>
          </w:p>
          <w:p w14:paraId="3FCE964A" w14:textId="77777777" w:rsidR="00C81E75" w:rsidRDefault="009D661A">
            <w:pPr>
              <w:spacing w:line="360" w:lineRule="auto"/>
              <w:ind w:firstLineChars="200" w:firstLine="480"/>
              <w:rPr>
                <w:color w:val="000000"/>
                <w:sz w:val="24"/>
              </w:rPr>
            </w:pPr>
            <w:r>
              <w:rPr>
                <w:rFonts w:hint="eastAsia"/>
                <w:color w:val="000000"/>
                <w:sz w:val="24"/>
              </w:rPr>
              <w:t>F</w:t>
            </w:r>
            <w:r>
              <w:rPr>
                <w:color w:val="000000"/>
                <w:sz w:val="24"/>
              </w:rPr>
              <w:t xml:space="preserve">unctional </w:t>
            </w:r>
            <w:proofErr w:type="spellStart"/>
            <w:proofErr w:type="gramStart"/>
            <w:r>
              <w:rPr>
                <w:color w:val="000000"/>
                <w:sz w:val="24"/>
              </w:rPr>
              <w:t>equivalence</w:t>
            </w:r>
            <w:r>
              <w:rPr>
                <w:rFonts w:hint="eastAsia"/>
                <w:color w:val="000000"/>
                <w:sz w:val="24"/>
              </w:rPr>
              <w:t>:</w:t>
            </w:r>
            <w:r>
              <w:rPr>
                <w:color w:val="000000"/>
                <w:sz w:val="24"/>
              </w:rPr>
              <w:t>Translating</w:t>
            </w:r>
            <w:proofErr w:type="spellEnd"/>
            <w:proofErr w:type="gramEnd"/>
            <w:r>
              <w:rPr>
                <w:color w:val="000000"/>
                <w:sz w:val="24"/>
              </w:rPr>
              <w:t xml:space="preserve"> consists in reproducing in the receptor language the closest natural equivalent of the source language message . First in terms of meaning, and second</w:t>
            </w:r>
            <w:r>
              <w:rPr>
                <w:rFonts w:hint="eastAsia"/>
                <w:color w:val="000000"/>
                <w:sz w:val="24"/>
              </w:rPr>
              <w:t xml:space="preserve"> </w:t>
            </w:r>
            <w:r>
              <w:rPr>
                <w:color w:val="000000"/>
                <w:sz w:val="24"/>
              </w:rPr>
              <w:t>in terms of Style</w:t>
            </w:r>
          </w:p>
          <w:p w14:paraId="73685E3C" w14:textId="77777777" w:rsidR="00C81E75" w:rsidRPr="00CE718A" w:rsidRDefault="009D661A" w:rsidP="00CE718A">
            <w:pPr>
              <w:spacing w:line="360" w:lineRule="auto"/>
              <w:ind w:firstLineChars="200" w:firstLine="480"/>
              <w:rPr>
                <w:color w:val="000000"/>
                <w:sz w:val="24"/>
              </w:rPr>
            </w:pPr>
            <w:r>
              <w:rPr>
                <w:rFonts w:hint="eastAsia"/>
                <w:color w:val="000000"/>
                <w:sz w:val="24"/>
              </w:rPr>
              <w:t>Domestication: the domestication The domestication is the strategy of making text closely conform to the culture of the language being translated to, which may involve the loss of information from the </w:t>
            </w:r>
            <w:hyperlink r:id="rId19" w:tooltip="Source text" w:history="1">
              <w:r>
                <w:rPr>
                  <w:rFonts w:hint="eastAsia"/>
                  <w:color w:val="000000"/>
                  <w:sz w:val="24"/>
                </w:rPr>
                <w:t>source text</w:t>
              </w:r>
            </w:hyperlink>
            <w:r>
              <w:rPr>
                <w:rFonts w:hint="eastAsia"/>
                <w:color w:val="000000"/>
                <w:sz w:val="24"/>
              </w:rPr>
              <w:t>.</w:t>
            </w:r>
          </w:p>
        </w:tc>
      </w:tr>
      <w:tr w:rsidR="00C81E75" w14:paraId="3A428AEB" w14:textId="77777777">
        <w:trPr>
          <w:trHeight w:val="845"/>
        </w:trPr>
        <w:tc>
          <w:tcPr>
            <w:tcW w:w="8789" w:type="dxa"/>
            <w:gridSpan w:val="6"/>
          </w:tcPr>
          <w:p w14:paraId="01161156" w14:textId="77777777" w:rsidR="00C81E75" w:rsidRDefault="009D661A">
            <w:pPr>
              <w:spacing w:line="360" w:lineRule="auto"/>
              <w:rPr>
                <w:b/>
                <w:sz w:val="24"/>
              </w:rPr>
            </w:pPr>
            <w:commentRangeStart w:id="28"/>
            <w:r>
              <w:rPr>
                <w:b/>
                <w:sz w:val="24"/>
              </w:rPr>
              <w:t>Schedule of the translation report</w:t>
            </w:r>
            <w:commentRangeEnd w:id="28"/>
            <w:r>
              <w:rPr>
                <w:rStyle w:val="af"/>
              </w:rPr>
              <w:commentReference w:id="28"/>
            </w:r>
          </w:p>
          <w:p w14:paraId="46A3C059" w14:textId="77777777" w:rsidR="00C81E75" w:rsidRDefault="009D661A">
            <w:pPr>
              <w:spacing w:line="360" w:lineRule="auto"/>
              <w:ind w:firstLineChars="200" w:firstLine="480"/>
              <w:rPr>
                <w:color w:val="000000"/>
                <w:sz w:val="24"/>
              </w:rPr>
            </w:pPr>
            <w:r>
              <w:rPr>
                <w:color w:val="000000"/>
                <w:sz w:val="24"/>
              </w:rPr>
              <w:t>2019.01.01, to ·finish the first draft of Proposal</w:t>
            </w:r>
          </w:p>
          <w:p w14:paraId="1316E157" w14:textId="77777777" w:rsidR="00C81E75" w:rsidRDefault="009D661A">
            <w:pPr>
              <w:spacing w:line="360" w:lineRule="auto"/>
              <w:ind w:firstLineChars="200" w:firstLine="480"/>
              <w:rPr>
                <w:color w:val="000000"/>
                <w:sz w:val="24"/>
              </w:rPr>
            </w:pPr>
            <w:r>
              <w:rPr>
                <w:color w:val="000000"/>
                <w:sz w:val="24"/>
              </w:rPr>
              <w:t>2019.01.07, to finish the second draft of Proposal</w:t>
            </w:r>
          </w:p>
          <w:p w14:paraId="6FCF7EB9" w14:textId="77777777" w:rsidR="00C81E75" w:rsidRDefault="009D661A">
            <w:pPr>
              <w:spacing w:line="360" w:lineRule="auto"/>
              <w:ind w:firstLineChars="200" w:firstLine="480"/>
              <w:rPr>
                <w:color w:val="000000"/>
                <w:sz w:val="24"/>
              </w:rPr>
            </w:pPr>
            <w:r>
              <w:rPr>
                <w:color w:val="000000"/>
                <w:sz w:val="24"/>
              </w:rPr>
              <w:t>2019.01.12, to finalize the Proposal</w:t>
            </w:r>
          </w:p>
          <w:p w14:paraId="063D8149" w14:textId="77777777" w:rsidR="00C81E75" w:rsidRDefault="009D661A">
            <w:pPr>
              <w:spacing w:line="360" w:lineRule="auto"/>
              <w:ind w:firstLineChars="200" w:firstLine="480"/>
              <w:rPr>
                <w:color w:val="000000"/>
                <w:sz w:val="24"/>
              </w:rPr>
            </w:pPr>
            <w:r>
              <w:rPr>
                <w:color w:val="000000"/>
                <w:sz w:val="24"/>
              </w:rPr>
              <w:t>2019.02.24, to finish the first ·draft of the report</w:t>
            </w:r>
          </w:p>
          <w:p w14:paraId="00958D96" w14:textId="77777777" w:rsidR="00C81E75" w:rsidRDefault="009D661A">
            <w:pPr>
              <w:spacing w:line="360" w:lineRule="auto"/>
              <w:ind w:firstLineChars="200" w:firstLine="480"/>
              <w:rPr>
                <w:color w:val="000000"/>
                <w:sz w:val="24"/>
              </w:rPr>
            </w:pPr>
            <w:r>
              <w:rPr>
                <w:color w:val="000000"/>
                <w:sz w:val="24"/>
              </w:rPr>
              <w:t>2019.02.24, to finish the first draft of the report</w:t>
            </w:r>
          </w:p>
          <w:p w14:paraId="04657296" w14:textId="77777777" w:rsidR="00C81E75" w:rsidRDefault="009D661A">
            <w:pPr>
              <w:spacing w:line="360" w:lineRule="auto"/>
              <w:ind w:firstLineChars="200" w:firstLine="480"/>
              <w:rPr>
                <w:color w:val="000000"/>
                <w:sz w:val="24"/>
              </w:rPr>
            </w:pPr>
            <w:r>
              <w:rPr>
                <w:color w:val="000000"/>
                <w:sz w:val="24"/>
              </w:rPr>
              <w:lastRenderedPageBreak/>
              <w:t>2019.03.24, to finish the second draft of the report</w:t>
            </w:r>
          </w:p>
          <w:p w14:paraId="42E995B9" w14:textId="77777777" w:rsidR="00C81E75" w:rsidRDefault="009D661A">
            <w:pPr>
              <w:spacing w:line="360" w:lineRule="auto"/>
              <w:ind w:firstLineChars="200" w:firstLine="480"/>
              <w:rPr>
                <w:color w:val="000000"/>
                <w:sz w:val="24"/>
              </w:rPr>
            </w:pPr>
            <w:r>
              <w:rPr>
                <w:color w:val="000000"/>
                <w:sz w:val="24"/>
              </w:rPr>
              <w:t>2019.04.07, to finish the final draft</w:t>
            </w:r>
          </w:p>
          <w:p w14:paraId="1621A625" w14:textId="77777777" w:rsidR="00C81E75" w:rsidRDefault="009D661A">
            <w:pPr>
              <w:spacing w:line="360" w:lineRule="auto"/>
              <w:ind w:firstLineChars="200" w:firstLine="480"/>
              <w:rPr>
                <w:color w:val="000000"/>
                <w:sz w:val="24"/>
              </w:rPr>
            </w:pPr>
            <w:r>
              <w:rPr>
                <w:color w:val="000000"/>
                <w:sz w:val="24"/>
              </w:rPr>
              <w:t>Week 11-week 12, the first thesis defense</w:t>
            </w:r>
          </w:p>
          <w:p w14:paraId="23EF9C0E" w14:textId="77777777" w:rsidR="00C81E75" w:rsidRPr="008A1409" w:rsidRDefault="009D661A" w:rsidP="008A1409">
            <w:pPr>
              <w:spacing w:line="360" w:lineRule="auto"/>
              <w:ind w:firstLineChars="200" w:firstLine="480"/>
              <w:rPr>
                <w:color w:val="000000"/>
                <w:sz w:val="24"/>
              </w:rPr>
            </w:pPr>
            <w:r>
              <w:rPr>
                <w:color w:val="000000"/>
                <w:sz w:val="24"/>
              </w:rPr>
              <w:t>Week 13- -week14, the -second thesis defense</w:t>
            </w:r>
          </w:p>
        </w:tc>
      </w:tr>
      <w:tr w:rsidR="00C81E75" w14:paraId="50D97D6C" w14:textId="77777777">
        <w:trPr>
          <w:trHeight w:val="5089"/>
        </w:trPr>
        <w:tc>
          <w:tcPr>
            <w:tcW w:w="8789" w:type="dxa"/>
            <w:gridSpan w:val="6"/>
          </w:tcPr>
          <w:p w14:paraId="25D83E4D" w14:textId="77777777" w:rsidR="00C81E75" w:rsidRDefault="009D661A">
            <w:pPr>
              <w:spacing w:line="336" w:lineRule="auto"/>
              <w:rPr>
                <w:b/>
                <w:sz w:val="24"/>
              </w:rPr>
            </w:pPr>
            <w:commentRangeStart w:id="29"/>
            <w:r>
              <w:rPr>
                <w:b/>
                <w:sz w:val="24"/>
              </w:rPr>
              <w:lastRenderedPageBreak/>
              <w:t>References</w:t>
            </w:r>
            <w:commentRangeEnd w:id="29"/>
            <w:r>
              <w:rPr>
                <w:rStyle w:val="af"/>
              </w:rPr>
              <w:commentReference w:id="29"/>
            </w:r>
          </w:p>
          <w:p w14:paraId="73DADD25" w14:textId="77777777" w:rsidR="00C81E75" w:rsidRDefault="009D661A">
            <w:pPr>
              <w:numPr>
                <w:ilvl w:val="0"/>
                <w:numId w:val="1"/>
              </w:numPr>
              <w:spacing w:line="360" w:lineRule="auto"/>
              <w:rPr>
                <w:rFonts w:eastAsiaTheme="minorEastAsia"/>
                <w:color w:val="333333"/>
                <w:sz w:val="24"/>
              </w:rPr>
            </w:pPr>
            <w:r>
              <w:rPr>
                <w:rFonts w:eastAsiaTheme="minorEastAsia" w:hint="eastAsia"/>
                <w:color w:val="333333"/>
                <w:sz w:val="24"/>
              </w:rPr>
              <w:t xml:space="preserve">Nida From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proofErr w:type="gramStart"/>
            <w:r>
              <w:rPr>
                <w:rFonts w:eastAsiaTheme="minorEastAsia" w:hint="eastAsia"/>
                <w:color w:val="333333"/>
                <w:sz w:val="24"/>
              </w:rPr>
              <w:t>de,Eugene</w:t>
            </w:r>
            <w:proofErr w:type="spellEnd"/>
            <w:proofErr w:type="gramEnd"/>
            <w:r>
              <w:rPr>
                <w:rFonts w:eastAsiaTheme="minorEastAsia" w:hint="eastAsia"/>
                <w:color w:val="333333"/>
                <w:sz w:val="24"/>
              </w:rPr>
              <w:t xml:space="preserve"> A. . 1986</w:t>
            </w:r>
          </w:p>
          <w:p w14:paraId="2E62D818" w14:textId="77777777"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14:paraId="2108C9BE" w14:textId="77777777"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Chomsky, N</w:t>
            </w:r>
            <w:r w:rsidR="00CE718A">
              <w:rPr>
                <w:rFonts w:eastAsiaTheme="minorEastAsia" w:hint="eastAsia"/>
                <w:color w:val="333333"/>
                <w:sz w:val="24"/>
              </w:rPr>
              <w:t xml:space="preserve"> V n </w:t>
            </w:r>
            <w:proofErr w:type="spellStart"/>
            <w:r w:rsidR="00CE718A">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14:paraId="69303A43" w14:textId="77777777"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Chesterman. Andrew. Memes of Translation. Amsterdam: John Benjamin (1997).</w:t>
            </w:r>
          </w:p>
          <w:p w14:paraId="7A381E0A" w14:textId="77777777"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14:paraId="55E54F95" w14:textId="77777777"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14:paraId="592ADAF9" w14:textId="77777777" w:rsidR="00C81E75" w:rsidRDefault="009D661A">
            <w:pPr>
              <w:numPr>
                <w:ilvl w:val="0"/>
                <w:numId w:val="1"/>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14:paraId="5C1F661C" w14:textId="77777777" w:rsidR="00C81E75" w:rsidRDefault="009D661A">
            <w:pPr>
              <w:numPr>
                <w:ilvl w:val="0"/>
                <w:numId w:val="1"/>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14:paraId="3B9D3057" w14:textId="77777777" w:rsidR="00C81E75" w:rsidRDefault="009D661A">
            <w:pPr>
              <w:numPr>
                <w:ilvl w:val="0"/>
                <w:numId w:val="1"/>
              </w:numPr>
              <w:spacing w:line="360" w:lineRule="auto"/>
              <w:rPr>
                <w:rFonts w:cs="宋体"/>
                <w:sz w:val="24"/>
              </w:rPr>
            </w:pPr>
            <w:r>
              <w:rPr>
                <w:rFonts w:cs="宋体" w:hint="eastAsia"/>
                <w:sz w:val="24"/>
              </w:rPr>
              <w:t>苏文秀</w:t>
            </w:r>
            <w:r>
              <w:rPr>
                <w:rFonts w:cs="宋体" w:hint="eastAsia"/>
                <w:sz w:val="24"/>
              </w:rPr>
              <w:t>.</w:t>
            </w:r>
            <w:proofErr w:type="gramStart"/>
            <w:r>
              <w:rPr>
                <w:rFonts w:cs="宋体" w:hint="eastAsia"/>
                <w:sz w:val="24"/>
              </w:rPr>
              <w:t>奈达与纽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14:paraId="1854503A" w14:textId="77777777" w:rsidR="00C81E75" w:rsidRDefault="009D661A">
            <w:pPr>
              <w:numPr>
                <w:ilvl w:val="0"/>
                <w:numId w:val="1"/>
              </w:numPr>
              <w:spacing w:line="360" w:lineRule="auto"/>
              <w:rPr>
                <w:rFonts w:cs="宋体"/>
                <w:sz w:val="24"/>
              </w:rPr>
            </w:pPr>
            <w:proofErr w:type="gramStart"/>
            <w:r>
              <w:rPr>
                <w:rFonts w:cs="宋体" w:hint="eastAsia"/>
                <w:sz w:val="24"/>
              </w:rPr>
              <w:t>宫文蕾</w:t>
            </w:r>
            <w:proofErr w:type="gramEnd"/>
            <w:r>
              <w:rPr>
                <w:rFonts w:cs="宋体" w:hint="eastAsia"/>
                <w:sz w:val="24"/>
              </w:rPr>
              <w:t>.</w:t>
            </w:r>
            <w:proofErr w:type="gramStart"/>
            <w:r>
              <w:rPr>
                <w:rFonts w:cs="宋体" w:hint="eastAsia"/>
                <w:sz w:val="24"/>
              </w:rPr>
              <w:t>浅析奈达功能</w:t>
            </w:r>
            <w:proofErr w:type="gramEnd"/>
            <w:r>
              <w:rPr>
                <w:rFonts w:cs="宋体" w:hint="eastAsia"/>
                <w:sz w:val="24"/>
              </w:rPr>
              <w:t>对等理论</w:t>
            </w:r>
            <w:r>
              <w:rPr>
                <w:rFonts w:cs="宋体" w:hint="eastAsia"/>
                <w:sz w:val="24"/>
              </w:rPr>
              <w:t>[J].</w:t>
            </w:r>
            <w:r>
              <w:rPr>
                <w:rFonts w:cs="宋体" w:hint="eastAsia"/>
                <w:sz w:val="24"/>
              </w:rPr>
              <w:t>海外英语</w:t>
            </w:r>
            <w:r>
              <w:rPr>
                <w:rFonts w:cs="宋体" w:hint="eastAsia"/>
                <w:sz w:val="24"/>
              </w:rPr>
              <w:t>,2018(15):106-107.</w:t>
            </w:r>
          </w:p>
          <w:p w14:paraId="759673A5" w14:textId="77777777" w:rsidR="00C81E75" w:rsidRDefault="009D661A">
            <w:pPr>
              <w:numPr>
                <w:ilvl w:val="0"/>
                <w:numId w:val="1"/>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14:paraId="27DF7216" w14:textId="77777777" w:rsidR="00C81E75" w:rsidRPr="00C5385B" w:rsidRDefault="009D661A" w:rsidP="00C5385B">
            <w:pPr>
              <w:numPr>
                <w:ilvl w:val="0"/>
                <w:numId w:val="1"/>
              </w:numPr>
              <w:spacing w:line="360" w:lineRule="auto"/>
              <w:rPr>
                <w:rFonts w:cs="宋体"/>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14:paraId="42287442" w14:textId="77777777" w:rsidR="008A1409" w:rsidRPr="008A1409" w:rsidRDefault="009D661A" w:rsidP="008A1409">
            <w:pPr>
              <w:spacing w:line="360" w:lineRule="auto"/>
              <w:rPr>
                <w:b/>
                <w:vanish/>
                <w:color w:val="FF0000"/>
                <w:sz w:val="28"/>
                <w:szCs w:val="28"/>
              </w:rPr>
            </w:pPr>
            <w:r w:rsidRPr="008A1409">
              <w:rPr>
                <w:rFonts w:hint="eastAsia"/>
                <w:b/>
                <w:vanish/>
                <w:color w:val="FF0000"/>
                <w:sz w:val="28"/>
                <w:szCs w:val="28"/>
              </w:rPr>
              <w:t>说明</w:t>
            </w:r>
          </w:p>
          <w:p w14:paraId="2500DFA5" w14:textId="77777777" w:rsidR="008A1409" w:rsidRPr="008A1409" w:rsidRDefault="008A1409" w:rsidP="008A1409">
            <w:pPr>
              <w:pStyle w:val="af1"/>
              <w:numPr>
                <w:ilvl w:val="0"/>
                <w:numId w:val="2"/>
              </w:numPr>
              <w:spacing w:line="360" w:lineRule="auto"/>
              <w:ind w:firstLineChars="0"/>
              <w:rPr>
                <w:rFonts w:eastAsiaTheme="minorEastAsia"/>
                <w:vanish/>
                <w:color w:val="FF0000"/>
                <w:sz w:val="24"/>
              </w:rPr>
            </w:pPr>
            <w:r w:rsidRPr="008A1409">
              <w:rPr>
                <w:rFonts w:asciiTheme="minorEastAsia" w:eastAsiaTheme="minorEastAsia" w:hAnsiTheme="minorEastAsia" w:cs="Arial" w:hint="eastAsia"/>
                <w:vanish/>
                <w:color w:val="FF0000"/>
                <w:sz w:val="24"/>
              </w:rPr>
              <w:t>参考文献(即</w:t>
            </w:r>
            <w:hyperlink r:id="rId20" w:tgtFrame="_blank" w:history="1">
              <w:r w:rsidRPr="008A1409">
                <w:rPr>
                  <w:rStyle w:val="ae"/>
                  <w:rFonts w:asciiTheme="minorEastAsia" w:eastAsiaTheme="minorEastAsia" w:hAnsiTheme="minorEastAsia" w:cs="Arial" w:hint="eastAsia"/>
                  <w:vanish/>
                  <w:color w:val="FF0000"/>
                  <w:sz w:val="24"/>
                </w:rPr>
                <w:t>引文</w:t>
              </w:r>
            </w:hyperlink>
            <w:hyperlink r:id="rId21" w:tgtFrame="_blank" w:history="1">
              <w:r w:rsidRPr="008A1409">
                <w:rPr>
                  <w:rStyle w:val="ae"/>
                  <w:rFonts w:asciiTheme="minorEastAsia" w:eastAsiaTheme="minorEastAsia" w:hAnsiTheme="minorEastAsia" w:cs="Arial" w:hint="eastAsia"/>
                  <w:vanish/>
                  <w:color w:val="FF0000"/>
                  <w:sz w:val="24"/>
                </w:rPr>
                <w:t>出处</w:t>
              </w:r>
            </w:hyperlink>
            <w:r w:rsidRPr="008A1409">
              <w:rPr>
                <w:rFonts w:asciiTheme="minorEastAsia" w:eastAsiaTheme="minorEastAsia" w:hAnsiTheme="minorEastAsia" w:cs="Arial" w:hint="eastAsia"/>
                <w:vanish/>
                <w:color w:val="FF0000"/>
                <w:sz w:val="24"/>
              </w:rPr>
              <w:t>)的类型以单</w:t>
            </w:r>
            <w:r w:rsidRPr="008A1409">
              <w:rPr>
                <w:rFonts w:hint="eastAsia"/>
              </w:rPr>
              <w:fldChar w:fldCharType="begin"/>
            </w:r>
            <w:r w:rsidRPr="008A1409">
              <w:rPr>
                <w:vanish/>
              </w:rPr>
              <w:instrText xml:space="preserve"> HYPERLINK "http://www.so.com/s?q=%E5%AD%97%E6%AF%8D&amp;ie=utf-8&amp;src=internal_wenda_recommend_textn" \t "_blank" </w:instrText>
            </w:r>
            <w:r w:rsidRPr="008A1409">
              <w:rPr>
                <w:rFonts w:hint="eastAsia"/>
              </w:rPr>
              <w:fldChar w:fldCharType="separate"/>
            </w:r>
            <w:r w:rsidRPr="008A1409">
              <w:rPr>
                <w:rStyle w:val="ae"/>
                <w:rFonts w:asciiTheme="minorEastAsia" w:eastAsiaTheme="minorEastAsia" w:hAnsiTheme="minorEastAsia" w:cs="Arial" w:hint="eastAsia"/>
                <w:vanish/>
                <w:color w:val="FF0000"/>
                <w:sz w:val="24"/>
              </w:rPr>
              <w:t>字母</w:t>
            </w:r>
            <w:r w:rsidRPr="008A1409">
              <w:rPr>
                <w:rStyle w:val="ae"/>
                <w:rFonts w:asciiTheme="minorEastAsia" w:eastAsiaTheme="minorEastAsia" w:hAnsiTheme="minorEastAsia" w:cs="Arial" w:hint="eastAsia"/>
                <w:vanish/>
                <w:color w:val="FF0000"/>
                <w:sz w:val="24"/>
              </w:rPr>
              <w:fldChar w:fldCharType="end"/>
            </w:r>
            <w:hyperlink r:id="rId22" w:tgtFrame="_blank" w:history="1">
              <w:r w:rsidRPr="008A1409">
                <w:rPr>
                  <w:rStyle w:val="ae"/>
                  <w:rFonts w:asciiTheme="minorEastAsia" w:eastAsiaTheme="minorEastAsia" w:hAnsiTheme="minorEastAsia" w:cs="Arial" w:hint="eastAsia"/>
                  <w:vanish/>
                  <w:color w:val="FF0000"/>
                  <w:sz w:val="24"/>
                </w:rPr>
                <w:t>方式</w:t>
              </w:r>
            </w:hyperlink>
            <w:hyperlink r:id="rId23" w:tgtFrame="_blank" w:history="1">
              <w:r w:rsidRPr="008A1409">
                <w:rPr>
                  <w:rStyle w:val="ae"/>
                  <w:rFonts w:asciiTheme="minorEastAsia" w:eastAsiaTheme="minorEastAsia" w:hAnsiTheme="minorEastAsia" w:cs="Arial" w:hint="eastAsia"/>
                  <w:vanish/>
                  <w:color w:val="FF0000"/>
                  <w:sz w:val="24"/>
                </w:rPr>
                <w:t>标识</w:t>
              </w:r>
            </w:hyperlink>
            <w:r w:rsidRPr="008A1409">
              <w:rPr>
                <w:rFonts w:asciiTheme="minorEastAsia" w:eastAsiaTheme="minorEastAsia" w:hAnsiTheme="minorEastAsia" w:cs="Arial" w:hint="eastAsia"/>
                <w:vanish/>
                <w:color w:val="FF0000"/>
                <w:sz w:val="24"/>
              </w:rPr>
              <w:t>，具体如下:</w:t>
            </w:r>
            <w:r w:rsidRPr="008A1409">
              <w:rPr>
                <w:rFonts w:asciiTheme="minorEastAsia" w:eastAsiaTheme="minorEastAsia" w:hAnsiTheme="minorEastAsia" w:cs="Arial" w:hint="eastAsia"/>
                <w:vanish/>
                <w:color w:val="FF0000"/>
                <w:sz w:val="24"/>
              </w:rPr>
              <w:br/>
              <w:t>M--专著 C--论文集 N--</w:t>
            </w:r>
            <w:hyperlink r:id="rId24" w:tgtFrame="_blank" w:history="1">
              <w:r w:rsidRPr="008A1409">
                <w:rPr>
                  <w:rStyle w:val="ae"/>
                  <w:rFonts w:asciiTheme="minorEastAsia" w:eastAsiaTheme="minorEastAsia" w:hAnsiTheme="minorEastAsia" w:cs="Arial" w:hint="eastAsia"/>
                  <w:vanish/>
                  <w:color w:val="FF0000"/>
                  <w:sz w:val="24"/>
                </w:rPr>
                <w:t>报纸</w:t>
              </w:r>
            </w:hyperlink>
            <w:hyperlink r:id="rId25" w:tgtFrame="_blank" w:history="1">
              <w:r w:rsidRPr="008A1409">
                <w:rPr>
                  <w:rStyle w:val="ae"/>
                  <w:rFonts w:asciiTheme="minorEastAsia" w:eastAsiaTheme="minorEastAsia" w:hAnsiTheme="minorEastAsia" w:cs="Arial" w:hint="eastAsia"/>
                  <w:vanish/>
                  <w:color w:val="FF0000"/>
                  <w:sz w:val="24"/>
                </w:rPr>
                <w:t>文章</w:t>
              </w:r>
            </w:hyperlink>
            <w:r w:rsidRPr="008A1409">
              <w:rPr>
                <w:rFonts w:asciiTheme="minorEastAsia" w:eastAsiaTheme="minorEastAsia" w:hAnsiTheme="minorEastAsia" w:cs="Arial" w:hint="eastAsia"/>
                <w:vanish/>
                <w:color w:val="FF0000"/>
                <w:sz w:val="24"/>
              </w:rPr>
              <w:br/>
              <w:t>J--期刊文章 D--学位论文 R--</w:t>
            </w:r>
            <w:hyperlink r:id="rId26" w:tgtFrame="_blank" w:history="1">
              <w:r w:rsidRPr="008A1409">
                <w:rPr>
                  <w:rStyle w:val="ae"/>
                  <w:rFonts w:asciiTheme="minorEastAsia" w:eastAsiaTheme="minorEastAsia" w:hAnsiTheme="minorEastAsia" w:cs="Arial" w:hint="eastAsia"/>
                  <w:vanish/>
                  <w:color w:val="FF0000"/>
                  <w:sz w:val="24"/>
                </w:rPr>
                <w:t>报告</w:t>
              </w:r>
            </w:hyperlink>
            <w:r w:rsidRPr="008A1409">
              <w:rPr>
                <w:rFonts w:asciiTheme="minorEastAsia" w:eastAsiaTheme="minorEastAsia" w:hAnsiTheme="minorEastAsia" w:cs="Arial" w:hint="eastAsia"/>
                <w:vanish/>
                <w:color w:val="FF0000"/>
                <w:sz w:val="24"/>
              </w:rPr>
              <w:br/>
              <w:t>对于不属于上述的</w:t>
            </w:r>
            <w:hyperlink r:id="rId27" w:tgtFrame="_blank" w:history="1">
              <w:r w:rsidRPr="008A1409">
                <w:rPr>
                  <w:rStyle w:val="ae"/>
                  <w:rFonts w:asciiTheme="minorEastAsia" w:eastAsiaTheme="minorEastAsia" w:hAnsiTheme="minorEastAsia" w:cs="Arial" w:hint="eastAsia"/>
                  <w:vanish/>
                  <w:color w:val="FF0000"/>
                  <w:sz w:val="24"/>
                </w:rPr>
                <w:t>文献</w:t>
              </w:r>
            </w:hyperlink>
            <w:r w:rsidRPr="008A1409">
              <w:rPr>
                <w:rFonts w:asciiTheme="minorEastAsia" w:eastAsiaTheme="minorEastAsia" w:hAnsiTheme="minorEastAsia" w:cs="Arial" w:hint="eastAsia"/>
                <w:vanish/>
                <w:color w:val="FF0000"/>
                <w:sz w:val="24"/>
              </w:rPr>
              <w:t>类型，采用字母“Z”标识。</w:t>
            </w:r>
            <w:r w:rsidRPr="008A1409">
              <w:rPr>
                <w:rFonts w:asciiTheme="minorEastAsia" w:eastAsiaTheme="minorEastAsia" w:hAnsiTheme="minorEastAsia" w:cs="Arial" w:hint="eastAsia"/>
                <w:vanish/>
                <w:color w:val="FF0000"/>
                <w:sz w:val="24"/>
              </w:rPr>
              <w:br/>
              <w:t>对于</w:t>
            </w:r>
            <w:hyperlink r:id="rId28" w:tgtFrame="_blank" w:history="1">
              <w:r w:rsidRPr="008A1409">
                <w:rPr>
                  <w:rStyle w:val="ae"/>
                  <w:rFonts w:asciiTheme="minorEastAsia" w:eastAsiaTheme="minorEastAsia" w:hAnsiTheme="minorEastAsia" w:cs="Arial" w:hint="eastAsia"/>
                  <w:vanish/>
                  <w:color w:val="FF0000"/>
                  <w:sz w:val="24"/>
                </w:rPr>
                <w:t>英文</w:t>
              </w:r>
            </w:hyperlink>
            <w:r w:rsidRPr="008A1409">
              <w:rPr>
                <w:rFonts w:asciiTheme="minorEastAsia" w:eastAsiaTheme="minorEastAsia" w:hAnsiTheme="minorEastAsia" w:cs="Arial" w:hint="eastAsia"/>
                <w:vanish/>
                <w:color w:val="FF0000"/>
                <w:sz w:val="24"/>
              </w:rPr>
              <w:t>参考文献，还应注意</w:t>
            </w:r>
            <w:hyperlink r:id="rId29" w:tgtFrame="_blank" w:history="1">
              <w:r w:rsidRPr="008A1409">
                <w:rPr>
                  <w:rStyle w:val="ae"/>
                  <w:rFonts w:asciiTheme="minorEastAsia" w:eastAsiaTheme="minorEastAsia" w:hAnsiTheme="minorEastAsia" w:cs="Arial" w:hint="eastAsia"/>
                  <w:vanish/>
                  <w:color w:val="FF0000"/>
                  <w:sz w:val="24"/>
                </w:rPr>
                <w:t>以下</w:t>
              </w:r>
            </w:hyperlink>
            <w:r w:rsidRPr="008A1409">
              <w:rPr>
                <w:rFonts w:asciiTheme="minorEastAsia" w:eastAsiaTheme="minorEastAsia" w:hAnsiTheme="minorEastAsia" w:cs="Arial" w:hint="eastAsia"/>
                <w:vanish/>
                <w:color w:val="FF0000"/>
                <w:sz w:val="24"/>
              </w:rPr>
              <w:t>两点:</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 xml:space="preserve">①作者姓名采用“姓在前名在后”原则，具体格式是: 姓，名字的首字母. 如: </w:t>
            </w:r>
            <w:r w:rsidRPr="008A1409">
              <w:rPr>
                <w:rFonts w:eastAsiaTheme="minorEastAsia"/>
                <w:vanish/>
                <w:color w:val="FF0000"/>
                <w:sz w:val="24"/>
              </w:rPr>
              <w:t>Malcolm Richard Cowley</w:t>
            </w:r>
            <w:r w:rsidRPr="008A1409">
              <w:rPr>
                <w:rFonts w:asciiTheme="minorEastAsia" w:eastAsiaTheme="minorEastAsia" w:hAnsiTheme="minorEastAsia" w:cs="Arial" w:hint="eastAsia"/>
                <w:vanish/>
                <w:color w:val="FF0000"/>
                <w:sz w:val="24"/>
              </w:rPr>
              <w:t xml:space="preserve"> 应为:</w:t>
            </w:r>
            <w:r w:rsidRPr="008A1409">
              <w:rPr>
                <w:rFonts w:eastAsiaTheme="minorEastAsia"/>
                <w:vanish/>
                <w:color w:val="FF0000"/>
                <w:sz w:val="24"/>
              </w:rPr>
              <w:t>Cowley, M.R.</w:t>
            </w:r>
            <w:r w:rsidRPr="008A1409">
              <w:rPr>
                <w:rFonts w:asciiTheme="minorEastAsia" w:eastAsiaTheme="minorEastAsia" w:hAnsiTheme="minorEastAsia" w:cs="Arial" w:hint="eastAsia"/>
                <w:vanish/>
                <w:color w:val="FF0000"/>
                <w:sz w:val="24"/>
              </w:rPr>
              <w:t>，如果有两位作者，第一位作者方式不变，&amp;之后第二位作者名字的首字母放在前面，姓放在后面，如:</w:t>
            </w:r>
            <w:r w:rsidRPr="008A1409">
              <w:rPr>
                <w:rFonts w:eastAsiaTheme="minorEastAsia"/>
                <w:vanish/>
                <w:color w:val="FF0000"/>
                <w:sz w:val="24"/>
              </w:rPr>
              <w:t xml:space="preserve">Frank Norris </w:t>
            </w:r>
            <w:r w:rsidRPr="008A1409">
              <w:rPr>
                <w:rFonts w:asciiTheme="minorEastAsia" w:eastAsiaTheme="minorEastAsia" w:hAnsiTheme="minorEastAsia" w:cs="Arial" w:hint="eastAsia"/>
                <w:vanish/>
                <w:color w:val="FF0000"/>
                <w:sz w:val="24"/>
              </w:rPr>
              <w:lastRenderedPageBreak/>
              <w:t>与</w:t>
            </w:r>
            <w:r w:rsidRPr="008A1409">
              <w:rPr>
                <w:rFonts w:eastAsiaTheme="minorEastAsia"/>
                <w:vanish/>
                <w:color w:val="FF0000"/>
                <w:sz w:val="24"/>
              </w:rPr>
              <w:t>Irving Gordon</w:t>
            </w:r>
            <w:r w:rsidRPr="008A1409">
              <w:rPr>
                <w:rFonts w:eastAsiaTheme="minorEastAsia"/>
                <w:vanish/>
                <w:color w:val="FF0000"/>
                <w:sz w:val="24"/>
              </w:rPr>
              <w:t>应为</w:t>
            </w:r>
            <w:r w:rsidRPr="008A1409">
              <w:rPr>
                <w:rFonts w:eastAsiaTheme="minorEastAsia"/>
                <w:vanish/>
                <w:color w:val="FF0000"/>
                <w:sz w:val="24"/>
              </w:rPr>
              <w:t>:Norris, F. &amp; I. Gordon.</w:t>
            </w:r>
            <w:r w:rsidRPr="008A1409">
              <w:rPr>
                <w:rFonts w:asciiTheme="minorEastAsia" w:eastAsiaTheme="minorEastAsia" w:hAnsiTheme="minorEastAsia" w:cs="Arial" w:hint="eastAsia"/>
                <w:vanish/>
                <w:color w:val="FF0000"/>
                <w:sz w:val="24"/>
              </w:rPr>
              <w:t>;</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②</w:t>
            </w:r>
            <w:hyperlink r:id="rId30" w:tgtFrame="_blank" w:history="1">
              <w:r w:rsidRPr="008A1409">
                <w:rPr>
                  <w:rStyle w:val="ae"/>
                  <w:rFonts w:asciiTheme="minorEastAsia" w:eastAsiaTheme="minorEastAsia" w:hAnsiTheme="minorEastAsia" w:cs="Arial" w:hint="eastAsia"/>
                  <w:vanish/>
                  <w:color w:val="FF0000"/>
                  <w:sz w:val="24"/>
                </w:rPr>
                <w:t>书名</w:t>
              </w:r>
            </w:hyperlink>
            <w:r w:rsidRPr="008A1409">
              <w:rPr>
                <w:rFonts w:asciiTheme="minorEastAsia" w:eastAsiaTheme="minorEastAsia" w:hAnsiTheme="minorEastAsia" w:cs="Arial" w:hint="eastAsia"/>
                <w:vanish/>
                <w:color w:val="FF0000"/>
                <w:sz w:val="24"/>
              </w:rPr>
              <w:t>、</w:t>
            </w:r>
            <w:hyperlink r:id="rId31" w:tgtFrame="_blank" w:history="1">
              <w:r w:rsidRPr="008A1409">
                <w:rPr>
                  <w:rStyle w:val="ae"/>
                  <w:rFonts w:asciiTheme="minorEastAsia" w:eastAsiaTheme="minorEastAsia" w:hAnsiTheme="minorEastAsia" w:cs="Arial" w:hint="eastAsia"/>
                  <w:vanish/>
                  <w:color w:val="FF0000"/>
                  <w:sz w:val="24"/>
                </w:rPr>
                <w:t>报刊</w:t>
              </w:r>
            </w:hyperlink>
            <w:r w:rsidRPr="008A1409">
              <w:rPr>
                <w:rFonts w:asciiTheme="minorEastAsia" w:eastAsiaTheme="minorEastAsia" w:hAnsiTheme="minorEastAsia" w:cs="Arial" w:hint="eastAsia"/>
                <w:vanish/>
                <w:color w:val="FF0000"/>
                <w:sz w:val="24"/>
              </w:rPr>
              <w:t>名使用斜体字，如:</w:t>
            </w:r>
            <w:r w:rsidRPr="008A1409">
              <w:rPr>
                <w:rFonts w:eastAsiaTheme="minorEastAsia"/>
                <w:i/>
                <w:vanish/>
                <w:color w:val="FF0000"/>
                <w:sz w:val="24"/>
              </w:rPr>
              <w:t>Mastering English Literature</w:t>
            </w:r>
            <w:r w:rsidRPr="008A1409">
              <w:rPr>
                <w:rFonts w:eastAsiaTheme="minorEastAsia"/>
                <w:i/>
                <w:vanish/>
                <w:color w:val="FF0000"/>
                <w:sz w:val="24"/>
              </w:rPr>
              <w:t>，</w:t>
            </w:r>
            <w:r w:rsidRPr="008A1409">
              <w:rPr>
                <w:rFonts w:eastAsiaTheme="minorEastAsia"/>
                <w:i/>
                <w:vanish/>
                <w:color w:val="FF0000"/>
                <w:sz w:val="24"/>
              </w:rPr>
              <w:t>English Weekly</w:t>
            </w:r>
            <w:r w:rsidRPr="008A1409">
              <w:rPr>
                <w:rFonts w:asciiTheme="minorEastAsia" w:eastAsiaTheme="minorEastAsia" w:hAnsiTheme="minorEastAsia"/>
                <w:vanish/>
                <w:color w:val="FF0000"/>
                <w:sz w:val="24"/>
              </w:rPr>
              <w:t>。</w:t>
            </w:r>
            <w:r w:rsidRPr="008A1409">
              <w:rPr>
                <w:rFonts w:asciiTheme="minorEastAsia" w:eastAsiaTheme="minorEastAsia" w:hAnsiTheme="minorEastAsia" w:cs="Arial" w:hint="eastAsia"/>
                <w:vanish/>
                <w:color w:val="FF0000"/>
                <w:sz w:val="24"/>
              </w:rPr>
              <w:br/>
            </w:r>
          </w:p>
          <w:p w14:paraId="2D908459" w14:textId="77777777" w:rsidR="008A1409" w:rsidRPr="008A1409" w:rsidRDefault="008A1409" w:rsidP="008A1409">
            <w:pPr>
              <w:pStyle w:val="af1"/>
              <w:numPr>
                <w:ilvl w:val="0"/>
                <w:numId w:val="2"/>
              </w:numPr>
              <w:spacing w:line="360" w:lineRule="auto"/>
              <w:ind w:firstLineChars="0"/>
              <w:rPr>
                <w:rFonts w:eastAsiaTheme="minorEastAsia"/>
                <w:vanish/>
                <w:color w:val="FF0000"/>
                <w:sz w:val="24"/>
              </w:rPr>
            </w:pPr>
            <w:r w:rsidRPr="008A1409">
              <w:rPr>
                <w:rFonts w:asciiTheme="minorEastAsia" w:eastAsiaTheme="minorEastAsia" w:hAnsiTheme="minorEastAsia" w:cs="Arial" w:hint="eastAsia"/>
                <w:vanish/>
                <w:color w:val="FF0000"/>
                <w:sz w:val="24"/>
              </w:rPr>
              <w:t>参考文献的格式及举例</w:t>
            </w:r>
            <w:r w:rsidRPr="008A1409">
              <w:rPr>
                <w:rFonts w:asciiTheme="minorEastAsia" w:eastAsiaTheme="minorEastAsia" w:hAnsiTheme="minorEastAsia" w:cs="Arial" w:hint="eastAsia"/>
                <w:vanish/>
                <w:color w:val="FF0000"/>
                <w:sz w:val="24"/>
              </w:rPr>
              <w:br/>
            </w:r>
            <w:r w:rsidRPr="008A1409">
              <w:rPr>
                <w:rFonts w:asciiTheme="minorEastAsia" w:eastAsiaTheme="minorEastAsia" w:hAnsiTheme="minorEastAsia" w:cs="Arial" w:hint="eastAsia"/>
                <w:vanish/>
                <w:color w:val="FF0000"/>
                <w:sz w:val="28"/>
                <w:szCs w:val="28"/>
              </w:rPr>
              <w:t>期刊类</w:t>
            </w:r>
          </w:p>
          <w:p w14:paraId="1C322825" w14:textId="77777777"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【格式】</w:t>
            </w:r>
            <w:hyperlink r:id="rId32" w:tgtFrame="_blank" w:history="1">
              <w:r w:rsidRPr="008A1409">
                <w:rPr>
                  <w:rStyle w:val="ae"/>
                  <w:rFonts w:asciiTheme="minorEastAsia" w:eastAsiaTheme="minorEastAsia" w:hAnsiTheme="minorEastAsia" w:cs="Arial" w:hint="eastAsia"/>
                  <w:vanish/>
                  <w:color w:val="FF0000"/>
                  <w:sz w:val="24"/>
                </w:rPr>
                <w:t>序号</w:t>
              </w:r>
            </w:hyperlink>
            <w:r w:rsidRPr="008A1409">
              <w:rPr>
                <w:rStyle w:val="ae"/>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作者.篇名[J].刊名，出版年份，</w:t>
            </w:r>
            <w:r w:rsidRPr="008A1409">
              <w:rPr>
                <w:rFonts w:hint="eastAsia"/>
              </w:rPr>
              <w:fldChar w:fldCharType="begin"/>
            </w:r>
            <w:r w:rsidRPr="008A1409">
              <w:rPr>
                <w:vanish/>
              </w:rPr>
              <w:instrText xml:space="preserve"> HYPERLINK "http://www.so.com/s?q=%E5%8D%B7%E5%8F%B7&amp;ie=utf-8&amp;src=internal_wenda_recommend_textn" \t "_blank" </w:instrText>
            </w:r>
            <w:r w:rsidRPr="008A1409">
              <w:rPr>
                <w:rFonts w:hint="eastAsia"/>
              </w:rPr>
              <w:fldChar w:fldCharType="separate"/>
            </w:r>
            <w:r w:rsidRPr="008A1409">
              <w:rPr>
                <w:rStyle w:val="ae"/>
                <w:rFonts w:asciiTheme="minorEastAsia" w:eastAsiaTheme="minorEastAsia" w:hAnsiTheme="minorEastAsia" w:cs="Arial" w:hint="eastAsia"/>
                <w:vanish/>
                <w:color w:val="FF0000"/>
                <w:sz w:val="24"/>
              </w:rPr>
              <w:t>卷号</w:t>
            </w:r>
            <w:r w:rsidRPr="008A1409">
              <w:rPr>
                <w:rStyle w:val="ae"/>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w:t>
            </w:r>
            <w:hyperlink r:id="rId33" w:tgtFrame="_blank" w:history="1">
              <w:r w:rsidRPr="008A1409">
                <w:rPr>
                  <w:rStyle w:val="ae"/>
                  <w:rFonts w:asciiTheme="minorEastAsia" w:eastAsiaTheme="minorEastAsia" w:hAnsiTheme="minorEastAsia" w:cs="Arial" w:hint="eastAsia"/>
                  <w:vanish/>
                  <w:color w:val="FF0000"/>
                  <w:sz w:val="24"/>
                </w:rPr>
                <w:t>期号</w:t>
              </w:r>
            </w:hyperlink>
            <w:r w:rsidRPr="008A1409">
              <w:rPr>
                <w:rFonts w:asciiTheme="minorEastAsia" w:eastAsiaTheme="minorEastAsia" w:hAnsiTheme="minorEastAsia" w:cs="Arial" w:hint="eastAsia"/>
                <w:vanish/>
                <w:color w:val="FF0000"/>
                <w:sz w:val="24"/>
              </w:rPr>
              <w:t>):起止</w:t>
            </w:r>
            <w:r w:rsidRPr="008A1409">
              <w:rPr>
                <w:rFonts w:hint="eastAsia"/>
              </w:rPr>
              <w:fldChar w:fldCharType="begin"/>
            </w:r>
            <w:r w:rsidRPr="008A1409">
              <w:rPr>
                <w:vanish/>
              </w:rPr>
              <w:instrText xml:space="preserve"> HYPERLINK "http://www.so.com/s?q=%E9%A1%B5%E7%A0%81&amp;ie=utf-8&amp;src=internal_wenda_recommend_textn" \t "_blank" </w:instrText>
            </w:r>
            <w:r w:rsidRPr="008A1409">
              <w:rPr>
                <w:rFonts w:hint="eastAsia"/>
              </w:rPr>
              <w:fldChar w:fldCharType="separate"/>
            </w:r>
            <w:r w:rsidRPr="008A1409">
              <w:rPr>
                <w:rStyle w:val="ae"/>
                <w:rFonts w:asciiTheme="minorEastAsia" w:eastAsiaTheme="minorEastAsia" w:hAnsiTheme="minorEastAsia" w:cs="Arial" w:hint="eastAsia"/>
                <w:vanish/>
                <w:color w:val="FF0000"/>
                <w:sz w:val="24"/>
              </w:rPr>
              <w:t>页码</w:t>
            </w:r>
            <w:r w:rsidRPr="008A1409">
              <w:rPr>
                <w:rStyle w:val="ae"/>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1</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王海粟.浅议</w:t>
            </w:r>
            <w:r w:rsidRPr="008A1409">
              <w:rPr>
                <w:rFonts w:hint="eastAsia"/>
              </w:rPr>
              <w:fldChar w:fldCharType="begin"/>
            </w:r>
            <w:r w:rsidRPr="008A1409">
              <w:rPr>
                <w:vanish/>
              </w:rPr>
              <w:instrText xml:space="preserve"> HYPERLINK "http://www.so.com/s?q=%E4%BC%9A%E8%AE%A1%E4%BF%A1%E6%81%AF%E6%8A%AB%E9%9C%B2%E6%A8%A1%E5%BC%8F&amp;ie=utf-8&amp;src=internal_wenda_recommend_textn" \t "_blank" </w:instrText>
            </w:r>
            <w:r w:rsidRPr="008A1409">
              <w:rPr>
                <w:rFonts w:hint="eastAsia"/>
              </w:rPr>
              <w:fldChar w:fldCharType="separate"/>
            </w:r>
            <w:r w:rsidRPr="008A1409">
              <w:rPr>
                <w:rStyle w:val="ae"/>
                <w:rFonts w:asciiTheme="minorEastAsia" w:eastAsiaTheme="minorEastAsia" w:hAnsiTheme="minorEastAsia" w:cs="Arial" w:hint="eastAsia"/>
                <w:vanish/>
                <w:color w:val="FF0000"/>
                <w:sz w:val="24"/>
              </w:rPr>
              <w:t>会计信息披露模式</w:t>
            </w:r>
            <w:r w:rsidRPr="008A1409">
              <w:rPr>
                <w:rStyle w:val="ae"/>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[J].财政研究，2004,21(1):56-58.</w:t>
            </w:r>
            <w:r w:rsidRPr="008A1409">
              <w:rPr>
                <w:rFonts w:asciiTheme="minorEastAsia" w:eastAsiaTheme="minorEastAsia" w:hAnsiTheme="minorEastAsia" w:cs="Arial" w:hint="eastAsia"/>
                <w:vanish/>
                <w:color w:val="FF0000"/>
                <w:sz w:val="24"/>
              </w:rPr>
              <w:br/>
              <w:t xml:space="preserve">  2</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夏鲁惠.</w:t>
            </w:r>
            <w:hyperlink r:id="rId34" w:tgtFrame="_blank" w:history="1">
              <w:r w:rsidRPr="008A1409">
                <w:rPr>
                  <w:rStyle w:val="ae"/>
                  <w:rFonts w:asciiTheme="minorEastAsia" w:eastAsiaTheme="minorEastAsia" w:hAnsiTheme="minorEastAsia" w:cs="Arial" w:hint="eastAsia"/>
                  <w:vanish/>
                  <w:color w:val="FF0000"/>
                  <w:sz w:val="24"/>
                </w:rPr>
                <w:t>高等学校</w:t>
              </w:r>
            </w:hyperlink>
            <w:r w:rsidRPr="008A1409">
              <w:rPr>
                <w:rFonts w:asciiTheme="minorEastAsia" w:eastAsiaTheme="minorEastAsia" w:hAnsiTheme="minorEastAsia" w:cs="Arial" w:hint="eastAsia"/>
                <w:vanish/>
                <w:color w:val="FF0000"/>
                <w:sz w:val="24"/>
              </w:rPr>
              <w:t>毕业论文教学情况</w:t>
            </w:r>
            <w:hyperlink r:id="rId35" w:tgtFrame="_blank" w:history="1">
              <w:r w:rsidRPr="008A1409">
                <w:rPr>
                  <w:rStyle w:val="ae"/>
                  <w:rFonts w:asciiTheme="minorEastAsia" w:eastAsiaTheme="minorEastAsia" w:hAnsiTheme="minorEastAsia" w:cs="Arial" w:hint="eastAsia"/>
                  <w:vanish/>
                  <w:color w:val="FF0000"/>
                  <w:sz w:val="24"/>
                </w:rPr>
                <w:t>调研报告</w:t>
              </w:r>
            </w:hyperlink>
            <w:r w:rsidRPr="008A1409">
              <w:rPr>
                <w:rFonts w:asciiTheme="minorEastAsia" w:eastAsiaTheme="minorEastAsia" w:hAnsiTheme="minorEastAsia" w:cs="Arial" w:hint="eastAsia"/>
                <w:vanish/>
                <w:color w:val="FF0000"/>
                <w:sz w:val="24"/>
              </w:rPr>
              <w:t xml:space="preserve">[J].高等理科教育，  </w:t>
            </w:r>
          </w:p>
          <w:p w14:paraId="4B3AD6CD" w14:textId="77777777" w:rsidR="008A1409" w:rsidRPr="008A1409" w:rsidRDefault="008A1409" w:rsidP="008A1409">
            <w:pPr>
              <w:spacing w:line="360" w:lineRule="auto"/>
              <w:ind w:leftChars="228" w:left="479"/>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2004(1):46-52.</w:t>
            </w:r>
          </w:p>
          <w:p w14:paraId="2B4F5BA1" w14:textId="77777777" w:rsidR="008A1409" w:rsidRPr="008A1409" w:rsidRDefault="008A1409" w:rsidP="008A1409">
            <w:pPr>
              <w:spacing w:line="360" w:lineRule="auto"/>
              <w:ind w:firstLineChars="100" w:firstLine="240"/>
              <w:rPr>
                <w:rFonts w:eastAsiaTheme="minorEastAsia"/>
                <w:vanish/>
                <w:color w:val="FF0000"/>
                <w:sz w:val="24"/>
              </w:rPr>
            </w:pPr>
            <w:r w:rsidRPr="008A1409">
              <w:rPr>
                <w:rFonts w:eastAsiaTheme="minorEastAsia" w:hint="eastAsia"/>
                <w:vanish/>
                <w:color w:val="FF0000"/>
                <w:sz w:val="24"/>
              </w:rPr>
              <w:t>3.</w:t>
            </w:r>
            <w:r w:rsidRPr="008A1409">
              <w:rPr>
                <w:rFonts w:eastAsiaTheme="minorEastAsia"/>
                <w:vanish/>
                <w:color w:val="FF0000"/>
                <w:sz w:val="24"/>
              </w:rPr>
              <w:t xml:space="preserve">Heider, E.R.&amp; D.C.Oliver. The structure of color space in naming and memory of </w:t>
            </w:r>
          </w:p>
          <w:p w14:paraId="1E7AEB35" w14:textId="77777777" w:rsidR="008A1409" w:rsidRPr="008A1409" w:rsidRDefault="008A1409" w:rsidP="008A1409">
            <w:pPr>
              <w:spacing w:line="360" w:lineRule="auto"/>
              <w:ind w:firstLineChars="200" w:firstLine="480"/>
              <w:rPr>
                <w:rFonts w:eastAsiaTheme="minorEastAsia"/>
                <w:vanish/>
                <w:color w:val="FF0000"/>
                <w:sz w:val="24"/>
              </w:rPr>
            </w:pPr>
            <w:r w:rsidRPr="008A1409">
              <w:rPr>
                <w:rFonts w:eastAsiaTheme="minorEastAsia"/>
                <w:vanish/>
                <w:color w:val="FF0000"/>
                <w:sz w:val="24"/>
              </w:rPr>
              <w:t>two languages [J]. Foreign Language Teaching and Research, 1999, (3): 62 – 67.</w:t>
            </w:r>
          </w:p>
          <w:p w14:paraId="6C9E212D" w14:textId="77777777"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eastAsiaTheme="minorEastAsia"/>
                <w:vanish/>
                <w:color w:val="FF0000"/>
                <w:sz w:val="24"/>
              </w:rPr>
              <w:br/>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8"/>
                <w:szCs w:val="28"/>
              </w:rPr>
              <w:t>专著类</w:t>
            </w:r>
            <w:r w:rsidRPr="008A1409">
              <w:rPr>
                <w:rFonts w:asciiTheme="minorEastAsia" w:eastAsiaTheme="minorEastAsia" w:hAnsiTheme="minorEastAsia" w:cs="Arial" w:hint="eastAsia"/>
                <w:vanish/>
                <w:color w:val="FF0000"/>
                <w:sz w:val="24"/>
              </w:rPr>
              <w:br/>
              <w:t>【格式】序号.作者.书名[M].出版地:</w:t>
            </w:r>
            <w:hyperlink r:id="rId36" w:tgtFrame="_blank" w:history="1">
              <w:r w:rsidRPr="008A1409">
                <w:rPr>
                  <w:rStyle w:val="ae"/>
                  <w:rFonts w:asciiTheme="minorEastAsia" w:eastAsiaTheme="minorEastAsia" w:hAnsiTheme="minorEastAsia" w:cs="Arial" w:hint="eastAsia"/>
                  <w:vanish/>
                  <w:color w:val="FF0000"/>
                  <w:sz w:val="24"/>
                </w:rPr>
                <w:t>出版社</w:t>
              </w:r>
            </w:hyperlink>
            <w:r w:rsidRPr="008A1409">
              <w:rPr>
                <w:rFonts w:asciiTheme="minorEastAsia" w:eastAsiaTheme="minorEastAsia" w:hAnsiTheme="minorEastAsia" w:cs="Arial" w:hint="eastAsia"/>
                <w:vanish/>
                <w:color w:val="FF0000"/>
                <w:sz w:val="24"/>
              </w:rPr>
              <w:t>，出版年份:起止页码.</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p>
          <w:p w14:paraId="096B9BC9" w14:textId="77777777" w:rsidR="008A1409" w:rsidRPr="008A1409" w:rsidRDefault="008A1409" w:rsidP="008A1409">
            <w:pPr>
              <w:numPr>
                <w:ilvl w:val="0"/>
                <w:numId w:val="3"/>
              </w:numPr>
              <w:tabs>
                <w:tab w:val="clear" w:pos="312"/>
              </w:tabs>
              <w:spacing w:line="360" w:lineRule="auto"/>
              <w:ind w:leftChars="228" w:left="959" w:hangingChars="200" w:hanging="480"/>
              <w:rPr>
                <w:rFonts w:asciiTheme="minorEastAsia" w:eastAsiaTheme="minorEastAsia" w:hAnsiTheme="minorEastAsia" w:cs="Arial"/>
                <w:vanish/>
                <w:color w:val="FF0000"/>
                <w:sz w:val="28"/>
                <w:szCs w:val="28"/>
              </w:rPr>
            </w:pPr>
            <w:r w:rsidRPr="008A1409">
              <w:rPr>
                <w:rFonts w:asciiTheme="minorEastAsia" w:eastAsiaTheme="minorEastAsia" w:hAnsiTheme="minorEastAsia" w:cs="Arial" w:hint="eastAsia"/>
                <w:vanish/>
                <w:color w:val="FF0000"/>
                <w:sz w:val="24"/>
              </w:rPr>
              <w:t>葛家澍，林志军.</w:t>
            </w:r>
            <w:r w:rsidRPr="008A1409">
              <w:rPr>
                <w:rFonts w:asciiTheme="minorEastAsia" w:eastAsiaTheme="minorEastAsia" w:hAnsiTheme="minorEastAsia" w:cs="Arial"/>
                <w:vanish/>
                <w:color w:val="FF0000"/>
                <w:sz w:val="24"/>
              </w:rPr>
              <w:t xml:space="preserve"> </w:t>
            </w:r>
            <w:hyperlink r:id="rId37" w:tgtFrame="_blank" w:history="1">
              <w:r w:rsidRPr="008A1409">
                <w:rPr>
                  <w:rStyle w:val="ae"/>
                  <w:rFonts w:asciiTheme="minorEastAsia" w:eastAsiaTheme="minorEastAsia" w:hAnsiTheme="minorEastAsia" w:cs="Arial" w:hint="eastAsia"/>
                  <w:vanish/>
                  <w:color w:val="FF0000"/>
                  <w:sz w:val="24"/>
                </w:rPr>
                <w:t>现代</w:t>
              </w:r>
            </w:hyperlink>
            <w:hyperlink r:id="rId38" w:tgtFrame="_blank" w:history="1">
              <w:r w:rsidRPr="008A1409">
                <w:rPr>
                  <w:rStyle w:val="ae"/>
                  <w:rFonts w:asciiTheme="minorEastAsia" w:eastAsiaTheme="minorEastAsia" w:hAnsiTheme="minorEastAsia" w:cs="Arial" w:hint="eastAsia"/>
                  <w:vanish/>
                  <w:color w:val="FF0000"/>
                  <w:sz w:val="24"/>
                </w:rPr>
                <w:t>西方</w:t>
              </w:r>
            </w:hyperlink>
            <w:r w:rsidRPr="008A1409">
              <w:rPr>
                <w:rFonts w:asciiTheme="minorEastAsia" w:eastAsiaTheme="minorEastAsia" w:hAnsiTheme="minorEastAsia" w:cs="Arial" w:hint="eastAsia"/>
                <w:vanish/>
                <w:color w:val="FF0000"/>
                <w:sz w:val="24"/>
              </w:rPr>
              <w:t>财务会计理论[M].厦门:</w:t>
            </w:r>
            <w:hyperlink r:id="rId39" w:tgtFrame="_blank" w:history="1">
              <w:r w:rsidRPr="008A1409">
                <w:rPr>
                  <w:rStyle w:val="ae"/>
                  <w:rFonts w:asciiTheme="minorEastAsia" w:eastAsiaTheme="minorEastAsia" w:hAnsiTheme="minorEastAsia" w:cs="Arial" w:hint="eastAsia"/>
                  <w:vanish/>
                  <w:color w:val="FF0000"/>
                  <w:sz w:val="24"/>
                </w:rPr>
                <w:t>厦门大学出版社</w:t>
              </w:r>
            </w:hyperlink>
            <w:r w:rsidRPr="008A1409">
              <w:rPr>
                <w:rStyle w:val="ae"/>
                <w:rFonts w:asciiTheme="minorEastAsia" w:eastAsiaTheme="minorEastAsia" w:hAnsiTheme="minorEastAsia" w:cs="Arial" w:hint="eastAsia"/>
                <w:vanish/>
                <w:color w:val="FF0000"/>
                <w:sz w:val="24"/>
              </w:rPr>
              <w:t>,</w:t>
            </w:r>
            <w:r w:rsidRPr="008A1409">
              <w:rPr>
                <w:rFonts w:asciiTheme="minorEastAsia" w:eastAsiaTheme="minorEastAsia" w:hAnsiTheme="minorEastAsia" w:cs="Arial" w:hint="eastAsia"/>
                <w:vanish/>
                <w:color w:val="FF0000"/>
                <w:sz w:val="24"/>
              </w:rPr>
              <w:t>2001:42.</w:t>
            </w:r>
          </w:p>
          <w:p w14:paraId="004418CF" w14:textId="77777777" w:rsidR="008A1409" w:rsidRPr="008A1409" w:rsidRDefault="008A1409" w:rsidP="008A1409">
            <w:pPr>
              <w:numPr>
                <w:ilvl w:val="0"/>
                <w:numId w:val="3"/>
              </w:numPr>
              <w:tabs>
                <w:tab w:val="clear" w:pos="312"/>
              </w:tabs>
              <w:spacing w:line="360" w:lineRule="auto"/>
              <w:ind w:leftChars="228" w:left="959" w:hangingChars="200" w:hanging="480"/>
              <w:rPr>
                <w:rFonts w:asciiTheme="minorEastAsia" w:eastAsiaTheme="minorEastAsia" w:hAnsiTheme="minorEastAsia" w:cs="Arial"/>
                <w:vanish/>
                <w:color w:val="FF0000"/>
                <w:sz w:val="28"/>
                <w:szCs w:val="28"/>
              </w:rPr>
            </w:pPr>
            <w:r w:rsidRPr="008A1409">
              <w:rPr>
                <w:rFonts w:eastAsiaTheme="minorEastAsia"/>
                <w:vanish/>
                <w:color w:val="FF0000"/>
                <w:sz w:val="24"/>
              </w:rPr>
              <w:t>Gill, R. Mastering English Literature [M]. London: Macmillan, 1985: 42-45</w:t>
            </w:r>
          </w:p>
          <w:p w14:paraId="4F7865CF" w14:textId="77777777" w:rsidR="008A1409" w:rsidRPr="008A1409" w:rsidRDefault="008A1409" w:rsidP="008A1409">
            <w:pPr>
              <w:spacing w:line="360" w:lineRule="auto"/>
              <w:ind w:firstLineChars="200" w:firstLine="560"/>
              <w:rPr>
                <w:rFonts w:asciiTheme="minorEastAsia" w:eastAsiaTheme="minorEastAsia" w:hAnsiTheme="minorEastAsia" w:cs="Arial"/>
                <w:vanish/>
                <w:color w:val="FF0000"/>
                <w:sz w:val="28"/>
                <w:szCs w:val="28"/>
              </w:rPr>
            </w:pPr>
            <w:r w:rsidRPr="008A1409">
              <w:rPr>
                <w:rFonts w:asciiTheme="minorEastAsia" w:eastAsiaTheme="minorEastAsia" w:hAnsiTheme="minorEastAsia" w:cs="Arial" w:hint="eastAsia"/>
                <w:vanish/>
                <w:color w:val="FF0000"/>
                <w:sz w:val="28"/>
                <w:szCs w:val="28"/>
              </w:rPr>
              <w:t>报纸类</w:t>
            </w:r>
          </w:p>
          <w:p w14:paraId="58E6A146" w14:textId="77777777" w:rsidR="008A1409" w:rsidRPr="008A1409" w:rsidRDefault="008A1409" w:rsidP="008A1409">
            <w:pPr>
              <w:spacing w:line="360" w:lineRule="auto"/>
              <w:rPr>
                <w:rFonts w:eastAsiaTheme="minorEastAsia"/>
                <w:vanish/>
                <w:color w:val="FF0000"/>
                <w:sz w:val="24"/>
              </w:rPr>
            </w:pPr>
            <w:r w:rsidRPr="008A1409">
              <w:rPr>
                <w:rFonts w:asciiTheme="minorEastAsia" w:eastAsiaTheme="minorEastAsia" w:hAnsiTheme="minorEastAsia" w:cs="Arial" w:hint="eastAsia"/>
                <w:vanish/>
                <w:color w:val="FF0000"/>
                <w:sz w:val="24"/>
              </w:rPr>
              <w:t>【格式】序号</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作者.篇名[N].报纸名，出版日期(版次).</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6</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李大伦.经济全球化的</w:t>
            </w:r>
            <w:r w:rsidRPr="008A1409">
              <w:rPr>
                <w:rFonts w:hint="eastAsia"/>
              </w:rPr>
              <w:fldChar w:fldCharType="begin"/>
            </w:r>
            <w:r w:rsidRPr="008A1409">
              <w:rPr>
                <w:vanish/>
              </w:rPr>
              <w:instrText xml:space="preserve"> HYPERLINK "http://www.so.com/s?q=%E9%87%8D%E8%A6%81%E6%80%A7&amp;ie=utf-8&amp;src=internal_wenda_recommend_textn" \t "_blank" </w:instrText>
            </w:r>
            <w:r w:rsidRPr="008A1409">
              <w:rPr>
                <w:rFonts w:hint="eastAsia"/>
              </w:rPr>
              <w:fldChar w:fldCharType="separate"/>
            </w:r>
            <w:r w:rsidRPr="008A1409">
              <w:rPr>
                <w:rStyle w:val="ae"/>
                <w:rFonts w:asciiTheme="minorEastAsia" w:eastAsiaTheme="minorEastAsia" w:hAnsiTheme="minorEastAsia" w:cs="Arial" w:hint="eastAsia"/>
                <w:vanish/>
                <w:color w:val="FF0000"/>
                <w:sz w:val="24"/>
              </w:rPr>
              <w:t>重要性</w:t>
            </w:r>
            <w:r w:rsidRPr="008A1409">
              <w:rPr>
                <w:rStyle w:val="ae"/>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[N]. 光明日报，1998(3).</w:t>
            </w:r>
            <w:r w:rsidRPr="008A1409">
              <w:rPr>
                <w:rFonts w:asciiTheme="minorEastAsia" w:eastAsiaTheme="minorEastAsia" w:hAnsiTheme="minorEastAsia" w:cs="Arial" w:hint="eastAsia"/>
                <w:vanish/>
                <w:color w:val="FF0000"/>
                <w:sz w:val="24"/>
              </w:rPr>
              <w:br/>
              <w:t xml:space="preserve">    7</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w:t>
            </w:r>
            <w:r w:rsidRPr="008A1409">
              <w:rPr>
                <w:rFonts w:eastAsiaTheme="minorEastAsia"/>
                <w:vanish/>
                <w:color w:val="FF0000"/>
                <w:sz w:val="24"/>
              </w:rPr>
              <w:t>French, W.</w:t>
            </w:r>
            <w:r w:rsidRPr="008A1409">
              <w:rPr>
                <w:rFonts w:eastAsiaTheme="minorEastAsia" w:hint="eastAsia"/>
                <w:vanish/>
                <w:color w:val="FF0000"/>
                <w:sz w:val="24"/>
              </w:rPr>
              <w:t xml:space="preserve">. </w:t>
            </w:r>
            <w:r w:rsidRPr="008A1409">
              <w:rPr>
                <w:rFonts w:eastAsiaTheme="minorEastAsia"/>
                <w:vanish/>
                <w:color w:val="FF0000"/>
                <w:sz w:val="24"/>
              </w:rPr>
              <w:t xml:space="preserve">Between Silences: A Voice from China[N]. Atlantic Weekly, </w:t>
            </w:r>
            <w:r w:rsidRPr="008A1409">
              <w:rPr>
                <w:rFonts w:eastAsiaTheme="minorEastAsia" w:hint="eastAsia"/>
                <w:vanish/>
                <w:color w:val="FF0000"/>
                <w:sz w:val="24"/>
              </w:rPr>
              <w:t xml:space="preserve"> </w:t>
            </w:r>
          </w:p>
          <w:p w14:paraId="22C5D1F3" w14:textId="77777777" w:rsidR="008A1409" w:rsidRPr="008A1409" w:rsidRDefault="008A1409" w:rsidP="008A1409">
            <w:pPr>
              <w:spacing w:line="360" w:lineRule="auto"/>
              <w:ind w:firstLineChars="300" w:firstLine="720"/>
              <w:rPr>
                <w:rFonts w:eastAsiaTheme="minorEastAsia"/>
                <w:vanish/>
                <w:color w:val="FF0000"/>
                <w:sz w:val="24"/>
              </w:rPr>
            </w:pPr>
            <w:r w:rsidRPr="008A1409">
              <w:rPr>
                <w:rFonts w:eastAsiaTheme="minorEastAsia"/>
                <w:vanish/>
                <w:color w:val="FF0000"/>
                <w:sz w:val="24"/>
              </w:rPr>
              <w:t>1987(33).</w:t>
            </w:r>
          </w:p>
          <w:p w14:paraId="1A1410C0" w14:textId="77777777" w:rsidR="008A1409" w:rsidRPr="008A1409" w:rsidRDefault="008A1409" w:rsidP="008A1409">
            <w:pPr>
              <w:spacing w:line="360" w:lineRule="auto"/>
              <w:rPr>
                <w:rFonts w:eastAsiaTheme="minorEastAsia"/>
                <w:vanish/>
                <w:color w:val="FF0000"/>
                <w:sz w:val="24"/>
              </w:rPr>
            </w:pPr>
            <w:r w:rsidRPr="008A1409">
              <w:rPr>
                <w:rFonts w:eastAsiaTheme="minorEastAsia"/>
                <w:vanish/>
                <w:color w:val="FF0000"/>
                <w:sz w:val="24"/>
              </w:rPr>
              <w:br/>
            </w:r>
            <w:r w:rsidRPr="008A1409">
              <w:rPr>
                <w:rFonts w:asciiTheme="minorEastAsia" w:eastAsiaTheme="minorEastAsia" w:hAnsiTheme="minorEastAsia" w:cs="Arial" w:hint="eastAsia"/>
                <w:vanish/>
                <w:color w:val="FF0000"/>
                <w:sz w:val="28"/>
                <w:szCs w:val="28"/>
              </w:rPr>
              <w:t xml:space="preserve"> </w:t>
            </w:r>
            <w:r w:rsidRPr="008A1409">
              <w:rPr>
                <w:rFonts w:asciiTheme="minorEastAsia" w:eastAsiaTheme="minorEastAsia" w:hAnsiTheme="minorEastAsia" w:cs="Arial"/>
                <w:vanish/>
                <w:color w:val="FF0000"/>
                <w:sz w:val="28"/>
                <w:szCs w:val="28"/>
              </w:rPr>
              <w:t xml:space="preserve">  </w:t>
            </w:r>
            <w:r w:rsidRPr="008A1409">
              <w:rPr>
                <w:rFonts w:asciiTheme="minorEastAsia" w:eastAsiaTheme="minorEastAsia" w:hAnsiTheme="minorEastAsia" w:cs="Arial" w:hint="eastAsia"/>
                <w:vanish/>
                <w:color w:val="FF0000"/>
                <w:sz w:val="28"/>
                <w:szCs w:val="28"/>
              </w:rPr>
              <w:t>论文集</w:t>
            </w:r>
            <w:r w:rsidRPr="008A1409">
              <w:rPr>
                <w:rFonts w:asciiTheme="minorEastAsia" w:eastAsiaTheme="minorEastAsia" w:hAnsiTheme="minorEastAsia" w:cs="Arial" w:hint="eastAsia"/>
                <w:vanish/>
                <w:color w:val="FF0000"/>
                <w:sz w:val="24"/>
              </w:rPr>
              <w:br/>
              <w:t>【格式】序号</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作者.篇名[C].出版地:出版者，出版年份:起始页码.</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r>
            <w:r w:rsidRPr="008A1409">
              <w:rPr>
                <w:rFonts w:asciiTheme="minorEastAsia" w:eastAsiaTheme="minorEastAsia" w:hAnsiTheme="minorEastAsia" w:cs="Arial" w:hint="eastAsia"/>
                <w:vanish/>
                <w:color w:val="FF0000"/>
                <w:sz w:val="24"/>
              </w:rPr>
              <w:lastRenderedPageBreak/>
              <w:t xml:space="preserve">  8</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伍蠡甫.</w:t>
            </w:r>
            <w:hyperlink r:id="rId40" w:tgtFrame="_blank" w:history="1">
              <w:r w:rsidRPr="008A1409">
                <w:rPr>
                  <w:rStyle w:val="ae"/>
                  <w:rFonts w:asciiTheme="minorEastAsia" w:eastAsiaTheme="minorEastAsia" w:hAnsiTheme="minorEastAsia" w:cs="Arial" w:hint="eastAsia"/>
                  <w:vanish/>
                  <w:color w:val="FF0000"/>
                  <w:sz w:val="24"/>
                </w:rPr>
                <w:t>西方文论</w:t>
              </w:r>
            </w:hyperlink>
            <w:r w:rsidRPr="008A1409">
              <w:rPr>
                <w:rFonts w:asciiTheme="minorEastAsia" w:eastAsiaTheme="minorEastAsia" w:hAnsiTheme="minorEastAsia" w:cs="Arial" w:hint="eastAsia"/>
                <w:vanish/>
                <w:color w:val="FF0000"/>
                <w:sz w:val="24"/>
              </w:rPr>
              <w:t>选[C]. 上海:</w:t>
            </w:r>
            <w:hyperlink r:id="rId41" w:tgtFrame="_blank" w:history="1">
              <w:r w:rsidRPr="008A1409">
                <w:rPr>
                  <w:rStyle w:val="ae"/>
                  <w:rFonts w:asciiTheme="minorEastAsia" w:eastAsiaTheme="minorEastAsia" w:hAnsiTheme="minorEastAsia" w:cs="Arial" w:hint="eastAsia"/>
                  <w:vanish/>
                  <w:color w:val="FF0000"/>
                  <w:sz w:val="24"/>
                </w:rPr>
                <w:t>上海译文出版社</w:t>
              </w:r>
            </w:hyperlink>
            <w:r w:rsidRPr="008A1409">
              <w:rPr>
                <w:rFonts w:asciiTheme="minorEastAsia" w:eastAsiaTheme="minorEastAsia" w:hAnsiTheme="minorEastAsia" w:cs="Arial" w:hint="eastAsia"/>
                <w:vanish/>
                <w:color w:val="FF0000"/>
                <w:sz w:val="24"/>
              </w:rPr>
              <w:t>，1979:12-17.</w:t>
            </w:r>
            <w:r w:rsidRPr="008A1409">
              <w:rPr>
                <w:rFonts w:asciiTheme="minorEastAsia" w:eastAsiaTheme="minorEastAsia" w:hAnsiTheme="minorEastAsia" w:cs="Arial" w:hint="eastAsia"/>
                <w:vanish/>
                <w:color w:val="FF0000"/>
                <w:sz w:val="24"/>
              </w:rPr>
              <w:br/>
              <w:t xml:space="preserve">  9</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w:t>
            </w:r>
            <w:r w:rsidRPr="008A1409">
              <w:rPr>
                <w:rFonts w:eastAsiaTheme="minorEastAsia"/>
                <w:vanish/>
                <w:color w:val="FF0000"/>
                <w:sz w:val="24"/>
              </w:rPr>
              <w:t xml:space="preserve">Spivak,G. “Can the Subaltern Speak?”[A]. In C.Nelson &amp; L. Grossberg(eds.). </w:t>
            </w:r>
            <w:r w:rsidRPr="008A1409">
              <w:rPr>
                <w:rFonts w:eastAsiaTheme="minorEastAsia" w:hint="eastAsia"/>
                <w:vanish/>
                <w:color w:val="FF0000"/>
                <w:sz w:val="24"/>
              </w:rPr>
              <w:t xml:space="preserve">  </w:t>
            </w:r>
          </w:p>
          <w:p w14:paraId="0ED35571" w14:textId="77777777" w:rsidR="008A1409" w:rsidRPr="008A1409" w:rsidRDefault="008A1409" w:rsidP="008A1409">
            <w:pPr>
              <w:spacing w:line="360" w:lineRule="auto"/>
              <w:ind w:leftChars="114" w:left="239" w:firstLineChars="100" w:firstLine="240"/>
              <w:rPr>
                <w:rFonts w:eastAsiaTheme="minorEastAsia"/>
                <w:vanish/>
                <w:color w:val="FF0000"/>
                <w:sz w:val="24"/>
              </w:rPr>
            </w:pPr>
            <w:r w:rsidRPr="008A1409">
              <w:rPr>
                <w:rFonts w:eastAsiaTheme="minorEastAsia"/>
                <w:vanish/>
                <w:color w:val="FF0000"/>
                <w:sz w:val="24"/>
              </w:rPr>
              <w:t>Victory in Limbo: Imigism [C]. Urbana: University of Illinois Press, 1988</w:t>
            </w:r>
            <w:r w:rsidRPr="008A1409">
              <w:rPr>
                <w:rFonts w:eastAsiaTheme="minorEastAsia" w:hint="eastAsia"/>
                <w:vanish/>
                <w:color w:val="FF0000"/>
                <w:sz w:val="24"/>
              </w:rPr>
              <w:t xml:space="preserve">: </w:t>
            </w:r>
            <w:r w:rsidRPr="008A1409">
              <w:rPr>
                <w:rFonts w:eastAsiaTheme="minorEastAsia"/>
                <w:vanish/>
                <w:color w:val="FF0000"/>
                <w:sz w:val="24"/>
              </w:rPr>
              <w:t>271-313.</w:t>
            </w:r>
            <w:r w:rsidRPr="008A1409">
              <w:rPr>
                <w:rFonts w:eastAsiaTheme="minorEastAsia"/>
                <w:vanish/>
                <w:color w:val="FF0000"/>
                <w:sz w:val="24"/>
              </w:rPr>
              <w:br/>
              <w:t xml:space="preserve">10. Almarza, G.G. Student foreign language teacher’s knowledge growth [A]. In   </w:t>
            </w:r>
          </w:p>
          <w:p w14:paraId="5C8192A9" w14:textId="77777777" w:rsidR="008A1409" w:rsidRPr="008A1409" w:rsidRDefault="008A1409" w:rsidP="008A1409">
            <w:pPr>
              <w:spacing w:line="360" w:lineRule="auto"/>
              <w:ind w:leftChars="228" w:left="479"/>
              <w:rPr>
                <w:rFonts w:eastAsiaTheme="minorEastAsia"/>
                <w:vanish/>
                <w:color w:val="FF0000"/>
                <w:sz w:val="24"/>
              </w:rPr>
            </w:pPr>
            <w:r w:rsidRPr="008A1409">
              <w:rPr>
                <w:rFonts w:eastAsiaTheme="minorEastAsia"/>
                <w:vanish/>
                <w:color w:val="FF0000"/>
                <w:sz w:val="24"/>
              </w:rPr>
              <w:t>D.Freeman and J.C.Richards (eds.). Teacher Learning in Language Teaching [C]. New York: Cambridge University Press. 1996: 50-78.</w:t>
            </w:r>
          </w:p>
          <w:p w14:paraId="71E44997" w14:textId="77777777" w:rsidR="008A1409" w:rsidRPr="008A1409" w:rsidRDefault="008A1409" w:rsidP="008A1409">
            <w:pPr>
              <w:spacing w:line="360" w:lineRule="auto"/>
              <w:ind w:leftChars="100" w:left="210"/>
              <w:rPr>
                <w:rFonts w:eastAsiaTheme="minorEastAsia"/>
                <w:vanish/>
                <w:color w:val="FF0000"/>
                <w:sz w:val="24"/>
              </w:rPr>
            </w:pPr>
          </w:p>
          <w:p w14:paraId="5DE80AC8" w14:textId="77777777" w:rsidR="008A1409" w:rsidRPr="008A1409" w:rsidRDefault="008A1409" w:rsidP="008A1409">
            <w:pPr>
              <w:spacing w:line="360" w:lineRule="auto"/>
              <w:ind w:firstLineChars="100" w:firstLine="28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8"/>
                <w:szCs w:val="28"/>
              </w:rPr>
              <w:t>学位论文</w:t>
            </w:r>
            <w:r w:rsidRPr="008A1409">
              <w:rPr>
                <w:rFonts w:asciiTheme="minorEastAsia" w:eastAsiaTheme="minorEastAsia" w:hAnsiTheme="minorEastAsia" w:cs="Arial" w:hint="eastAsia"/>
                <w:vanish/>
                <w:color w:val="FF0000"/>
                <w:sz w:val="24"/>
              </w:rPr>
              <w:br/>
              <w:t>【格式】序号</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作者.篇名[D].出版地:保存者，出版年份:起始页码.</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11</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张筑生.微分半动力系统的不变集[D].北京:</w:t>
            </w:r>
            <w:hyperlink r:id="rId42" w:tgtFrame="_blank" w:history="1">
              <w:r w:rsidRPr="008A1409">
                <w:rPr>
                  <w:rStyle w:val="ae"/>
                  <w:rFonts w:asciiTheme="minorEastAsia" w:eastAsiaTheme="minorEastAsia" w:hAnsiTheme="minorEastAsia" w:cs="Arial" w:hint="eastAsia"/>
                  <w:vanish/>
                  <w:color w:val="FF0000"/>
                  <w:sz w:val="24"/>
                </w:rPr>
                <w:t>北京大学</w:t>
              </w:r>
            </w:hyperlink>
            <w:hyperlink r:id="rId43" w:tgtFrame="_blank" w:history="1">
              <w:r w:rsidRPr="008A1409">
                <w:rPr>
                  <w:rStyle w:val="ae"/>
                  <w:rFonts w:asciiTheme="minorEastAsia" w:eastAsiaTheme="minorEastAsia" w:hAnsiTheme="minorEastAsia" w:cs="Arial" w:hint="eastAsia"/>
                  <w:vanish/>
                  <w:color w:val="FF0000"/>
                  <w:sz w:val="24"/>
                </w:rPr>
                <w:t>数学</w:t>
              </w:r>
            </w:hyperlink>
            <w:r w:rsidRPr="008A1409">
              <w:rPr>
                <w:rFonts w:asciiTheme="minorEastAsia" w:eastAsiaTheme="minorEastAsia" w:hAnsiTheme="minorEastAsia" w:cs="Arial" w:hint="eastAsia"/>
                <w:vanish/>
                <w:color w:val="FF0000"/>
                <w:sz w:val="24"/>
              </w:rPr>
              <w:t>系数学研究所,</w:t>
            </w:r>
          </w:p>
          <w:p w14:paraId="29F28E46" w14:textId="77777777" w:rsidR="008A1409" w:rsidRPr="008A1409" w:rsidRDefault="008A1409" w:rsidP="008A1409">
            <w:pPr>
              <w:spacing w:line="360" w:lineRule="auto"/>
              <w:ind w:firstLineChars="200" w:firstLine="48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 xml:space="preserve">  1983:1-7.</w:t>
            </w:r>
          </w:p>
          <w:p w14:paraId="5948D152" w14:textId="77777777" w:rsidR="008A1409" w:rsidRPr="008A1409" w:rsidRDefault="008A1409" w:rsidP="008A1409">
            <w:pPr>
              <w:spacing w:line="360" w:lineRule="auto"/>
              <w:ind w:left="360" w:hangingChars="150" w:hanging="360"/>
              <w:rPr>
                <w:vanish/>
                <w:sz w:val="24"/>
              </w:rPr>
            </w:pPr>
            <w:r w:rsidRPr="008A1409">
              <w:rPr>
                <w:rFonts w:asciiTheme="minorEastAsia" w:eastAsiaTheme="minorEastAsia" w:hAnsiTheme="minorEastAsia" w:cs="Arial" w:hint="eastAsia"/>
                <w:vanish/>
                <w:color w:val="FF0000"/>
                <w:sz w:val="24"/>
              </w:rPr>
              <w:br/>
            </w:r>
            <w:hyperlink r:id="rId44" w:tgtFrame="_blank" w:history="1">
              <w:r w:rsidRPr="008A1409">
                <w:rPr>
                  <w:rStyle w:val="ae"/>
                  <w:rFonts w:asciiTheme="minorEastAsia" w:eastAsiaTheme="minorEastAsia" w:hAnsiTheme="minorEastAsia" w:cs="Arial" w:hint="eastAsia"/>
                  <w:vanish/>
                  <w:color w:val="FF0000"/>
                  <w:sz w:val="28"/>
                  <w:szCs w:val="28"/>
                </w:rPr>
                <w:t>研究报告</w:t>
              </w:r>
            </w:hyperlink>
          </w:p>
          <w:p w14:paraId="599311FA" w14:textId="77777777" w:rsidR="008A1409" w:rsidRPr="008A1409" w:rsidRDefault="008A1409" w:rsidP="008A1409">
            <w:pPr>
              <w:spacing w:line="360" w:lineRule="auto"/>
              <w:ind w:left="120" w:hangingChars="50" w:hanging="12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【格式】[序号]作者.篇名[R].出版地:出版者，出版年份:起始页码.</w:t>
            </w:r>
          </w:p>
          <w:p w14:paraId="7A257FD4" w14:textId="77777777" w:rsidR="008A1409" w:rsidRPr="008A1409" w:rsidRDefault="008A1409" w:rsidP="008A1409">
            <w:pPr>
              <w:spacing w:line="360" w:lineRule="auto"/>
              <w:ind w:leftChars="164" w:left="344"/>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12</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冯西桥.核反应堆压力管道与压力容器的LBB分析[R].北京:清华大学核能</w:t>
            </w:r>
            <w:hyperlink r:id="rId45" w:tgtFrame="_blank" w:history="1">
              <w:r w:rsidRPr="008A1409">
                <w:rPr>
                  <w:rStyle w:val="ae"/>
                  <w:rFonts w:asciiTheme="minorEastAsia" w:eastAsiaTheme="minorEastAsia" w:hAnsiTheme="minorEastAsia" w:cs="Arial" w:hint="eastAsia"/>
                  <w:vanish/>
                  <w:color w:val="FF0000"/>
                  <w:sz w:val="24"/>
                </w:rPr>
                <w:t>技术设计</w:t>
              </w:r>
            </w:hyperlink>
            <w:r w:rsidRPr="008A1409">
              <w:rPr>
                <w:rFonts w:asciiTheme="minorEastAsia" w:eastAsiaTheme="minorEastAsia" w:hAnsiTheme="minorEastAsia" w:cs="Arial" w:hint="eastAsia"/>
                <w:vanish/>
                <w:color w:val="FF0000"/>
                <w:sz w:val="24"/>
              </w:rPr>
              <w:t>研究院, 1997:9-10.</w:t>
            </w:r>
          </w:p>
          <w:p w14:paraId="0BA5EA52" w14:textId="77777777" w:rsidR="008A1409" w:rsidRPr="008A1409" w:rsidRDefault="008A1409" w:rsidP="008A1409">
            <w:pPr>
              <w:spacing w:line="360" w:lineRule="auto"/>
              <w:ind w:left="240" w:hangingChars="100" w:hanging="240"/>
              <w:rPr>
                <w:rFonts w:asciiTheme="minorEastAsia" w:eastAsiaTheme="minorEastAsia" w:hAnsiTheme="minorEastAsia" w:cs="Arial"/>
                <w:vanish/>
                <w:color w:val="FF0000"/>
                <w:sz w:val="28"/>
                <w:szCs w:val="28"/>
              </w:rPr>
            </w:pPr>
            <w:r w:rsidRPr="008A1409">
              <w:rPr>
                <w:rFonts w:asciiTheme="minorEastAsia" w:eastAsiaTheme="minorEastAsia" w:hAnsiTheme="minorEastAsia" w:cs="Arial" w:hint="eastAsia"/>
                <w:vanish/>
                <w:color w:val="FF0000"/>
                <w:sz w:val="24"/>
              </w:rPr>
              <w:br/>
            </w:r>
            <w:r w:rsidRPr="008A1409">
              <w:rPr>
                <w:rFonts w:asciiTheme="minorEastAsia" w:eastAsiaTheme="minorEastAsia" w:hAnsiTheme="minorEastAsia" w:cs="Arial" w:hint="eastAsia"/>
                <w:vanish/>
                <w:color w:val="FF0000"/>
                <w:sz w:val="28"/>
                <w:szCs w:val="28"/>
              </w:rPr>
              <w:t>条例</w:t>
            </w:r>
          </w:p>
          <w:p w14:paraId="771AFA77" w14:textId="77777777" w:rsidR="008A1409" w:rsidRPr="008A1409" w:rsidRDefault="008A1409" w:rsidP="008A1409">
            <w:pPr>
              <w:spacing w:line="360" w:lineRule="auto"/>
              <w:ind w:left="360" w:hangingChars="150" w:hanging="36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【格式】[序号]颁布单位.条例</w:t>
            </w:r>
            <w:hyperlink r:id="rId46" w:tgtFrame="_blank" w:history="1">
              <w:r w:rsidRPr="008A1409">
                <w:rPr>
                  <w:rStyle w:val="ae"/>
                  <w:rFonts w:asciiTheme="minorEastAsia" w:eastAsiaTheme="minorEastAsia" w:hAnsiTheme="minorEastAsia" w:cs="Arial" w:hint="eastAsia"/>
                  <w:vanish/>
                  <w:color w:val="FF0000"/>
                  <w:sz w:val="24"/>
                </w:rPr>
                <w:t>名称</w:t>
              </w:r>
            </w:hyperlink>
            <w:r w:rsidRPr="008A1409">
              <w:rPr>
                <w:rFonts w:asciiTheme="minorEastAsia" w:eastAsiaTheme="minorEastAsia" w:hAnsiTheme="minorEastAsia" w:cs="Arial" w:hint="eastAsia"/>
                <w:vanish/>
                <w:color w:val="FF0000"/>
                <w:sz w:val="24"/>
              </w:rPr>
              <w:t>.发布日期</w:t>
            </w:r>
            <w:r w:rsidRPr="008A1409">
              <w:rPr>
                <w:rFonts w:asciiTheme="minorEastAsia" w:eastAsiaTheme="minorEastAsia" w:hAnsiTheme="minorEastAsia" w:cs="Arial" w:hint="eastAsia"/>
                <w:vanish/>
                <w:color w:val="FF0000"/>
                <w:sz w:val="24"/>
              </w:rPr>
              <w:br/>
              <w:t>举例：</w:t>
            </w:r>
          </w:p>
          <w:p w14:paraId="6107ADA6" w14:textId="77777777" w:rsidR="008A1409" w:rsidRPr="008A1409" w:rsidRDefault="008A1409" w:rsidP="008A1409">
            <w:pPr>
              <w:spacing w:line="360" w:lineRule="auto"/>
              <w:ind w:leftChars="114" w:left="239" w:firstLineChars="50" w:firstLine="120"/>
              <w:rPr>
                <w:rStyle w:val="ae"/>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15.中华人民共和国科学技术委员会.</w:t>
            </w:r>
            <w:hyperlink r:id="rId47" w:tgtFrame="_blank" w:history="1">
              <w:r w:rsidRPr="008A1409">
                <w:rPr>
                  <w:rStyle w:val="ae"/>
                  <w:rFonts w:asciiTheme="minorEastAsia" w:eastAsiaTheme="minorEastAsia" w:hAnsiTheme="minorEastAsia" w:cs="Arial" w:hint="eastAsia"/>
                  <w:vanish/>
                  <w:color w:val="FF0000"/>
                  <w:sz w:val="24"/>
                </w:rPr>
                <w:t>科学技术期刊管理办法</w:t>
              </w:r>
            </w:hyperlink>
            <w:r w:rsidRPr="008A1409">
              <w:rPr>
                <w:rFonts w:asciiTheme="minorEastAsia" w:eastAsiaTheme="minorEastAsia" w:hAnsiTheme="minorEastAsia" w:cs="Arial" w:hint="eastAsia"/>
                <w:vanish/>
                <w:color w:val="FF0000"/>
                <w:sz w:val="24"/>
              </w:rPr>
              <w:t>[Z].1991</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06</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05</w:t>
            </w:r>
            <w:r w:rsidRPr="008A1409">
              <w:rPr>
                <w:rStyle w:val="ae"/>
                <w:rFonts w:asciiTheme="minorEastAsia" w:eastAsiaTheme="minorEastAsia" w:hAnsiTheme="minorEastAsia" w:cs="Arial"/>
                <w:vanish/>
                <w:color w:val="FF0000"/>
                <w:sz w:val="24"/>
              </w:rPr>
              <w:t xml:space="preserve">   </w:t>
            </w:r>
            <w:r w:rsidRPr="008A1409">
              <w:rPr>
                <w:rStyle w:val="ae"/>
                <w:rFonts w:asciiTheme="minorEastAsia" w:eastAsiaTheme="minorEastAsia" w:hAnsiTheme="minorEastAsia" w:cs="Arial" w:hint="eastAsia"/>
                <w:vanish/>
                <w:color w:val="FF0000"/>
                <w:sz w:val="24"/>
              </w:rPr>
              <w:t xml:space="preserve"> </w:t>
            </w:r>
            <w:r w:rsidRPr="008A1409">
              <w:rPr>
                <w:rStyle w:val="ae"/>
                <w:rFonts w:asciiTheme="minorEastAsia" w:eastAsiaTheme="minorEastAsia" w:hAnsiTheme="minorEastAsia" w:cs="Arial"/>
                <w:vanish/>
                <w:color w:val="FF0000"/>
                <w:sz w:val="24"/>
              </w:rPr>
              <w:t xml:space="preserve"> </w:t>
            </w:r>
          </w:p>
          <w:p w14:paraId="7E9DB469" w14:textId="77777777" w:rsidR="008A1409" w:rsidRPr="008A1409" w:rsidRDefault="008A1409" w:rsidP="008A1409">
            <w:pPr>
              <w:spacing w:line="360" w:lineRule="auto"/>
              <w:rPr>
                <w:rFonts w:asciiTheme="minorEastAsia" w:eastAsiaTheme="minorEastAsia" w:hAnsiTheme="minorEastAsia" w:cs="Arial"/>
                <w:vanish/>
                <w:color w:val="FF0000"/>
                <w:sz w:val="24"/>
              </w:rPr>
            </w:pPr>
          </w:p>
          <w:p w14:paraId="031F0AB2" w14:textId="77777777" w:rsidR="008A1409" w:rsidRPr="008A1409" w:rsidRDefault="00F54947" w:rsidP="008A1409">
            <w:pPr>
              <w:spacing w:line="360" w:lineRule="auto"/>
              <w:ind w:firstLineChars="150" w:firstLine="420"/>
              <w:rPr>
                <w:rFonts w:asciiTheme="minorEastAsia" w:eastAsiaTheme="minorEastAsia" w:hAnsiTheme="minorEastAsia" w:cs="Arial"/>
                <w:vanish/>
                <w:color w:val="FF0000"/>
                <w:sz w:val="24"/>
              </w:rPr>
            </w:pPr>
            <w:hyperlink r:id="rId48" w:tgtFrame="_blank" w:history="1">
              <w:r w:rsidR="008A1409" w:rsidRPr="008A1409">
                <w:rPr>
                  <w:rStyle w:val="ae"/>
                  <w:rFonts w:asciiTheme="minorEastAsia" w:eastAsiaTheme="minorEastAsia" w:hAnsiTheme="minorEastAsia" w:cs="Arial" w:hint="eastAsia"/>
                  <w:vanish/>
                  <w:color w:val="FF0000"/>
                  <w:sz w:val="28"/>
                  <w:szCs w:val="28"/>
                </w:rPr>
                <w:t>译著</w:t>
              </w:r>
            </w:hyperlink>
            <w:r w:rsidR="008A1409" w:rsidRPr="008A1409">
              <w:rPr>
                <w:rFonts w:asciiTheme="minorEastAsia" w:eastAsiaTheme="minorEastAsia" w:hAnsiTheme="minorEastAsia" w:cs="Arial" w:hint="eastAsia"/>
                <w:vanish/>
                <w:color w:val="FF0000"/>
                <w:sz w:val="24"/>
              </w:rPr>
              <w:br/>
              <w:t>【格式】序号.</w:t>
            </w:r>
            <w:hyperlink r:id="rId49" w:tgtFrame="_blank" w:history="1">
              <w:r w:rsidR="008A1409" w:rsidRPr="008A1409">
                <w:rPr>
                  <w:rStyle w:val="ae"/>
                  <w:rFonts w:asciiTheme="minorEastAsia" w:eastAsiaTheme="minorEastAsia" w:hAnsiTheme="minorEastAsia" w:cs="Arial" w:hint="eastAsia"/>
                  <w:vanish/>
                  <w:color w:val="FF0000"/>
                  <w:sz w:val="24"/>
                </w:rPr>
                <w:t>原著</w:t>
              </w:r>
            </w:hyperlink>
            <w:r w:rsidR="008A1409" w:rsidRPr="008A1409">
              <w:rPr>
                <w:rFonts w:asciiTheme="minorEastAsia" w:eastAsiaTheme="minorEastAsia" w:hAnsiTheme="minorEastAsia" w:cs="Arial" w:hint="eastAsia"/>
                <w:vanish/>
                <w:color w:val="FF0000"/>
                <w:sz w:val="24"/>
              </w:rPr>
              <w:t>作者. 书名[M].</w:t>
            </w:r>
            <w:hyperlink r:id="rId50" w:tgtFrame="_blank" w:history="1">
              <w:r w:rsidR="008A1409" w:rsidRPr="008A1409">
                <w:rPr>
                  <w:rStyle w:val="ae"/>
                  <w:rFonts w:asciiTheme="minorEastAsia" w:eastAsiaTheme="minorEastAsia" w:hAnsiTheme="minorEastAsia" w:cs="Arial" w:hint="eastAsia"/>
                  <w:vanish/>
                  <w:color w:val="FF0000"/>
                  <w:sz w:val="24"/>
                </w:rPr>
                <w:t>译者</w:t>
              </w:r>
            </w:hyperlink>
            <w:r w:rsidR="008A1409" w:rsidRPr="008A1409">
              <w:rPr>
                <w:rFonts w:asciiTheme="minorEastAsia" w:eastAsiaTheme="minorEastAsia" w:hAnsiTheme="minorEastAsia" w:cs="Arial" w:hint="eastAsia"/>
                <w:vanish/>
                <w:color w:val="FF0000"/>
                <w:sz w:val="24"/>
              </w:rPr>
              <w:t>，译.出版地:出版社，出版年份:起止页</w:t>
            </w:r>
          </w:p>
          <w:p w14:paraId="58EA0D87" w14:textId="77777777"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码.</w:t>
            </w:r>
          </w:p>
          <w:p w14:paraId="2615DD19" w14:textId="77777777"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br/>
              <w:t>三、</w:t>
            </w:r>
            <w:hyperlink r:id="rId51" w:tgtFrame="_blank" w:history="1">
              <w:r w:rsidRPr="008A1409">
                <w:rPr>
                  <w:rStyle w:val="ae"/>
                  <w:rFonts w:asciiTheme="minorEastAsia" w:eastAsiaTheme="minorEastAsia" w:hAnsiTheme="minorEastAsia" w:cs="Arial" w:hint="eastAsia"/>
                  <w:vanish/>
                  <w:color w:val="FF0000"/>
                  <w:sz w:val="24"/>
                </w:rPr>
                <w:t>注释</w:t>
              </w:r>
            </w:hyperlink>
            <w:r w:rsidRPr="008A1409">
              <w:rPr>
                <w:rFonts w:asciiTheme="minorEastAsia" w:eastAsiaTheme="minorEastAsia" w:hAnsiTheme="minorEastAsia" w:cs="Arial" w:hint="eastAsia"/>
                <w:vanish/>
                <w:color w:val="FF0000"/>
                <w:sz w:val="24"/>
              </w:rPr>
              <w:br/>
            </w:r>
            <w:r w:rsidRPr="008A1409">
              <w:rPr>
                <w:rFonts w:asciiTheme="minorEastAsia" w:eastAsiaTheme="minorEastAsia" w:hAnsiTheme="minorEastAsia" w:cs="Arial" w:hint="eastAsia"/>
                <w:vanish/>
                <w:color w:val="FF0000"/>
                <w:sz w:val="24"/>
              </w:rPr>
              <w:lastRenderedPageBreak/>
              <w:t>注释是对</w:t>
            </w:r>
            <w:hyperlink r:id="rId52" w:tgtFrame="_blank" w:history="1">
              <w:r w:rsidRPr="008A1409">
                <w:rPr>
                  <w:rStyle w:val="ae"/>
                  <w:rFonts w:asciiTheme="minorEastAsia" w:eastAsiaTheme="minorEastAsia" w:hAnsiTheme="minorEastAsia" w:cs="Arial" w:hint="eastAsia"/>
                  <w:vanish/>
                  <w:color w:val="FF0000"/>
                  <w:sz w:val="24"/>
                </w:rPr>
                <w:t>论文</w:t>
              </w:r>
            </w:hyperlink>
            <w:hyperlink r:id="rId53" w:tgtFrame="_blank" w:history="1">
              <w:r w:rsidRPr="008A1409">
                <w:rPr>
                  <w:rStyle w:val="ae"/>
                  <w:rFonts w:asciiTheme="minorEastAsia" w:eastAsiaTheme="minorEastAsia" w:hAnsiTheme="minorEastAsia" w:cs="Arial" w:hint="eastAsia"/>
                  <w:vanish/>
                  <w:color w:val="FF0000"/>
                  <w:sz w:val="24"/>
                </w:rPr>
                <w:t>正文</w:t>
              </w:r>
            </w:hyperlink>
            <w:r w:rsidRPr="008A1409">
              <w:rPr>
                <w:rFonts w:asciiTheme="minorEastAsia" w:eastAsiaTheme="minorEastAsia" w:hAnsiTheme="minorEastAsia" w:cs="Arial" w:hint="eastAsia"/>
                <w:vanish/>
                <w:color w:val="FF0000"/>
                <w:sz w:val="24"/>
              </w:rPr>
              <w:t>中某一特定内容的进一步解释或补充说明。注释前面用圈码①、②、③等标识。</w:t>
            </w:r>
          </w:p>
          <w:p w14:paraId="2FCFC586" w14:textId="77777777" w:rsidR="00C81E75" w:rsidRPr="0011349F" w:rsidRDefault="009D661A" w:rsidP="008A1409">
            <w:pPr>
              <w:spacing w:line="360" w:lineRule="auto"/>
              <w:rPr>
                <w:rFonts w:ascii="宋体" w:hAnsi="宋体"/>
                <w:vanish/>
                <w:sz w:val="24"/>
              </w:rPr>
            </w:pPr>
            <w:r w:rsidRPr="0011349F">
              <w:rPr>
                <w:rFonts w:hint="eastAsia"/>
                <w:b/>
                <w:vanish/>
                <w:color w:val="FF0000"/>
                <w:sz w:val="28"/>
                <w:szCs w:val="28"/>
              </w:rPr>
              <w:t>：</w:t>
            </w:r>
            <w:r w:rsidR="008A1409" w:rsidRPr="0011349F">
              <w:rPr>
                <w:rFonts w:ascii="宋体" w:hAnsi="宋体"/>
                <w:vanish/>
                <w:sz w:val="24"/>
              </w:rPr>
              <w:t xml:space="preserve"> </w:t>
            </w:r>
          </w:p>
        </w:tc>
      </w:tr>
      <w:tr w:rsidR="00C81E75" w14:paraId="73EAC48B" w14:textId="77777777">
        <w:trPr>
          <w:trHeight w:val="2799"/>
        </w:trPr>
        <w:tc>
          <w:tcPr>
            <w:tcW w:w="8789" w:type="dxa"/>
            <w:gridSpan w:val="6"/>
          </w:tcPr>
          <w:p w14:paraId="42AD669C" w14:textId="77777777" w:rsidR="00C81E75" w:rsidRDefault="009D661A">
            <w:pPr>
              <w:spacing w:line="336" w:lineRule="auto"/>
              <w:rPr>
                <w:rFonts w:ascii="宋体" w:hAnsi="宋体"/>
                <w:b/>
                <w:sz w:val="24"/>
              </w:rPr>
            </w:pPr>
            <w:commentRangeStart w:id="30"/>
            <w:r>
              <w:rPr>
                <w:rFonts w:ascii="宋体" w:hAnsi="宋体"/>
                <w:b/>
                <w:sz w:val="24"/>
              </w:rPr>
              <w:lastRenderedPageBreak/>
              <w:t>指导教师意见：</w:t>
            </w:r>
            <w:commentRangeEnd w:id="30"/>
            <w:r>
              <w:rPr>
                <w:rStyle w:val="af"/>
              </w:rPr>
              <w:commentReference w:id="30"/>
            </w:r>
          </w:p>
          <w:p w14:paraId="1146485D" w14:textId="77777777" w:rsidR="00C81E75" w:rsidRDefault="009D661A">
            <w:pPr>
              <w:spacing w:line="336" w:lineRule="auto"/>
              <w:ind w:firstLineChars="200" w:firstLine="480"/>
              <w:rPr>
                <w:rFonts w:ascii="宋体" w:hAnsi="宋体"/>
                <w:sz w:val="24"/>
              </w:rPr>
            </w:pPr>
            <w:r>
              <w:rPr>
                <w:rFonts w:ascii="宋体" w:hAnsi="宋体"/>
                <w:sz w:val="24"/>
              </w:rPr>
              <w:t xml:space="preserve">                             </w:t>
            </w:r>
          </w:p>
          <w:p w14:paraId="5052DB85" w14:textId="77777777" w:rsidR="00C81E75" w:rsidRDefault="00C81E75">
            <w:pPr>
              <w:spacing w:line="336" w:lineRule="auto"/>
              <w:jc w:val="center"/>
              <w:rPr>
                <w:rFonts w:ascii="宋体" w:hAnsi="宋体"/>
                <w:sz w:val="24"/>
              </w:rPr>
            </w:pPr>
          </w:p>
          <w:p w14:paraId="15BC5EF3" w14:textId="77777777" w:rsidR="00C81E75" w:rsidRDefault="009D661A">
            <w:pPr>
              <w:spacing w:line="336" w:lineRule="auto"/>
              <w:jc w:val="center"/>
              <w:rPr>
                <w:rFonts w:ascii="宋体" w:hAnsi="宋体"/>
                <w:sz w:val="24"/>
              </w:rPr>
            </w:pPr>
            <w:r>
              <w:rPr>
                <w:rFonts w:ascii="宋体" w:hAnsi="宋体"/>
                <w:sz w:val="24"/>
              </w:rPr>
              <w:t xml:space="preserve">                                          </w:t>
            </w:r>
          </w:p>
          <w:p w14:paraId="76935DC0" w14:textId="77777777" w:rsidR="00C81E75" w:rsidRDefault="009D661A">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E8087EA" w14:textId="77777777" w:rsidR="00C81E75" w:rsidRDefault="009D661A">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C81E75" w14:paraId="2FEF54AD" w14:textId="77777777">
        <w:trPr>
          <w:trHeight w:val="2325"/>
        </w:trPr>
        <w:tc>
          <w:tcPr>
            <w:tcW w:w="8789" w:type="dxa"/>
            <w:gridSpan w:val="6"/>
          </w:tcPr>
          <w:p w14:paraId="1082EC9A" w14:textId="77777777" w:rsidR="00C81E75" w:rsidRDefault="009D661A">
            <w:pPr>
              <w:spacing w:line="336" w:lineRule="auto"/>
              <w:rPr>
                <w:rFonts w:ascii="宋体" w:hAnsi="宋体"/>
                <w:b/>
                <w:sz w:val="24"/>
              </w:rPr>
            </w:pPr>
            <w:commentRangeStart w:id="31"/>
            <w:r>
              <w:rPr>
                <w:rFonts w:ascii="宋体" w:hAnsi="宋体"/>
                <w:b/>
                <w:sz w:val="24"/>
              </w:rPr>
              <w:t>教学单位意见：</w:t>
            </w:r>
            <w:commentRangeEnd w:id="31"/>
            <w:r>
              <w:rPr>
                <w:rStyle w:val="af"/>
              </w:rPr>
              <w:commentReference w:id="31"/>
            </w:r>
          </w:p>
          <w:p w14:paraId="09BB9D33" w14:textId="77777777" w:rsidR="00C81E75" w:rsidRDefault="00C81E75">
            <w:pPr>
              <w:spacing w:line="336" w:lineRule="auto"/>
              <w:ind w:firstLineChars="200" w:firstLine="480"/>
              <w:rPr>
                <w:rFonts w:ascii="宋体" w:hAnsi="宋体"/>
                <w:sz w:val="24"/>
              </w:rPr>
            </w:pPr>
          </w:p>
          <w:p w14:paraId="7D8A6B6A" w14:textId="77777777" w:rsidR="00C81E75" w:rsidRDefault="009D661A">
            <w:pPr>
              <w:spacing w:line="336" w:lineRule="auto"/>
              <w:jc w:val="center"/>
              <w:rPr>
                <w:rFonts w:ascii="宋体" w:hAnsi="宋体"/>
                <w:sz w:val="24"/>
              </w:rPr>
            </w:pPr>
            <w:r>
              <w:rPr>
                <w:rFonts w:ascii="宋体" w:hAnsi="宋体"/>
                <w:sz w:val="24"/>
              </w:rPr>
              <w:t xml:space="preserve">             </w:t>
            </w:r>
          </w:p>
          <w:p w14:paraId="4247C30F" w14:textId="77777777" w:rsidR="00C81E75" w:rsidRDefault="009D661A">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5612F289" w14:textId="77777777" w:rsidR="00C81E75" w:rsidRDefault="009D661A">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B9041B3" w14:textId="77777777" w:rsidR="00C81E75" w:rsidRDefault="009D661A">
      <w:pPr>
        <w:spacing w:line="360" w:lineRule="auto"/>
        <w:rPr>
          <w:sz w:val="24"/>
        </w:rPr>
      </w:pPr>
      <w:r>
        <w:rPr>
          <w:rFonts w:hint="eastAsia"/>
          <w:sz w:val="24"/>
        </w:rPr>
        <w:t>注：开题报告应在教师指导下由学生独立撰写，开题报告通过后方可进行毕业创作。</w:t>
      </w:r>
    </w:p>
    <w:p w14:paraId="38352321" w14:textId="77777777" w:rsidR="00C81E75" w:rsidRDefault="00C81E75"/>
    <w:sectPr w:rsidR="00C81E75">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03F1A16A" w14:textId="77777777" w:rsidR="00C81E75" w:rsidRDefault="009D661A">
      <w:pPr>
        <w:pStyle w:val="a4"/>
      </w:pPr>
      <w:r>
        <w:t>专业名称</w:t>
      </w:r>
      <w:r>
        <w:rPr>
          <w:rFonts w:hint="eastAsia"/>
        </w:rPr>
        <w:t>：英语（非师范），请据实填写。格式：宋体四号</w:t>
      </w:r>
    </w:p>
  </w:comment>
  <w:comment w:id="1" w:author="Joy Xu" w:date="2018-12-07T09:52:00Z" w:initials="JX">
    <w:p w14:paraId="67CA0652" w14:textId="77777777" w:rsidR="00C81E75" w:rsidRDefault="009D661A">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4C615513" w14:textId="77777777" w:rsidR="00C81E75" w:rsidRDefault="009D661A">
      <w:pPr>
        <w:pStyle w:val="a4"/>
      </w:pPr>
      <w:r>
        <w:t>日期格式</w:t>
      </w:r>
      <w:r>
        <w:rPr>
          <w:rFonts w:hint="eastAsia"/>
        </w:rPr>
        <w:t>：</w:t>
      </w:r>
      <w:r>
        <w:rPr>
          <w:rFonts w:hint="eastAsia"/>
        </w:rPr>
        <w:t xml:space="preserve">2018.12.20 </w:t>
      </w:r>
    </w:p>
    <w:p w14:paraId="4D099936" w14:textId="77777777" w:rsidR="00C81E75" w:rsidRDefault="009D661A">
      <w:pPr>
        <w:pStyle w:val="a4"/>
      </w:pPr>
      <w:r>
        <w:rPr>
          <w:rFonts w:hint="eastAsia"/>
        </w:rPr>
        <w:t xml:space="preserve">Times New Roman </w:t>
      </w:r>
      <w:r>
        <w:rPr>
          <w:rFonts w:hint="eastAsia"/>
        </w:rPr>
        <w:t>小四</w:t>
      </w:r>
    </w:p>
  </w:comment>
  <w:comment w:id="3" w:author="Joy Xu" w:date="2018-12-07T09:54:00Z" w:initials="JX">
    <w:p w14:paraId="04478842" w14:textId="77777777" w:rsidR="00C81E75" w:rsidRDefault="009D661A">
      <w:pPr>
        <w:pStyle w:val="a4"/>
      </w:pPr>
      <w:r>
        <w:rPr>
          <w:rFonts w:hint="eastAsia"/>
        </w:rPr>
        <w:t xml:space="preserve">Times New Roman </w:t>
      </w:r>
      <w:r>
        <w:rPr>
          <w:rFonts w:hint="eastAsia"/>
        </w:rPr>
        <w:t>小四</w:t>
      </w:r>
    </w:p>
  </w:comment>
  <w:comment w:id="4" w:author="Joy Xu" w:date="2018-12-07T09:54:00Z" w:initials="JX">
    <w:p w14:paraId="47430512" w14:textId="77777777" w:rsidR="00C81E75" w:rsidRDefault="009D661A">
      <w:pPr>
        <w:pStyle w:val="a4"/>
      </w:pPr>
      <w:r>
        <w:rPr>
          <w:rFonts w:hint="eastAsia"/>
        </w:rPr>
        <w:t>宋体小四</w:t>
      </w:r>
    </w:p>
  </w:comment>
  <w:comment w:id="5" w:author="Joy Xu" w:date="2018-12-07T09:54:00Z" w:initials="JX">
    <w:p w14:paraId="71266D1C" w14:textId="77777777" w:rsidR="00C81E75" w:rsidRDefault="009D661A">
      <w:pPr>
        <w:pStyle w:val="a4"/>
      </w:pPr>
      <w:r>
        <w:t>宋体小四</w:t>
      </w:r>
    </w:p>
  </w:comment>
  <w:comment w:id="6" w:author="李 亚星" w:date="2019-01-06T15:00:00Z" w:initials="李">
    <w:p w14:paraId="6A34C8C0" w14:textId="77777777" w:rsidR="00E733CD" w:rsidRDefault="00E733CD">
      <w:pPr>
        <w:pStyle w:val="a4"/>
        <w:rPr>
          <w:rFonts w:hint="eastAsia"/>
        </w:rPr>
      </w:pPr>
      <w:r>
        <w:rPr>
          <w:rStyle w:val="af"/>
        </w:rPr>
        <w:annotationRef/>
      </w:r>
      <w:r>
        <w:rPr>
          <w:rFonts w:hint="eastAsia"/>
        </w:rPr>
        <w:t>有这样说的吗？</w:t>
      </w:r>
    </w:p>
  </w:comment>
  <w:comment w:id="7" w:author="李 亚星" w:date="2019-01-06T14:57:00Z" w:initials="李">
    <w:p w14:paraId="06065814" w14:textId="77777777" w:rsidR="00E733CD" w:rsidRDefault="00E733CD">
      <w:pPr>
        <w:pStyle w:val="a4"/>
      </w:pPr>
      <w:r>
        <w:rPr>
          <w:rStyle w:val="af"/>
        </w:rPr>
        <w:annotationRef/>
      </w:r>
      <w:r>
        <w:rPr>
          <w:rFonts w:hint="eastAsia"/>
        </w:rPr>
        <w:t>审校？不是这么说的</w:t>
      </w:r>
    </w:p>
  </w:comment>
  <w:comment w:id="8" w:author="李 亚星" w:date="2019-01-06T15:00:00Z" w:initials="李">
    <w:p w14:paraId="3C6DA113" w14:textId="77777777" w:rsidR="00E733CD" w:rsidRDefault="00E733CD">
      <w:pPr>
        <w:pStyle w:val="a4"/>
      </w:pPr>
      <w:r>
        <w:rPr>
          <w:rStyle w:val="af"/>
        </w:rPr>
        <w:annotationRef/>
      </w:r>
    </w:p>
  </w:comment>
  <w:comment w:id="9" w:author="李 亚星" w:date="2019-01-06T14:59:00Z" w:initials="李">
    <w:p w14:paraId="54C93D61" w14:textId="77777777" w:rsidR="00E733CD" w:rsidRDefault="00E733CD">
      <w:pPr>
        <w:pStyle w:val="a4"/>
      </w:pPr>
      <w:r>
        <w:rPr>
          <w:rStyle w:val="af"/>
        </w:rPr>
        <w:annotationRef/>
      </w:r>
      <w:r>
        <w:rPr>
          <w:rFonts w:hint="eastAsia"/>
        </w:rPr>
        <w:t>审计？机译痕迹太明显了</w:t>
      </w:r>
    </w:p>
  </w:comment>
  <w:comment w:id="12" w:author="李 亚星" w:date="2019-01-06T15:03:00Z" w:initials="李">
    <w:p w14:paraId="47448628" w14:textId="77777777" w:rsidR="00E733CD" w:rsidRDefault="00E733CD">
      <w:pPr>
        <w:pStyle w:val="a4"/>
      </w:pPr>
      <w:r>
        <w:rPr>
          <w:rStyle w:val="af"/>
        </w:rPr>
        <w:annotationRef/>
      </w:r>
      <w:r>
        <w:rPr>
          <w:rFonts w:hint="eastAsia"/>
        </w:rPr>
        <w:t>这是介绍书，应该放在后面</w:t>
      </w:r>
    </w:p>
  </w:comment>
  <w:comment w:id="13" w:author="李 亚星" w:date="2019-01-06T15:02:00Z" w:initials="李">
    <w:p w14:paraId="2ADB9728" w14:textId="77777777" w:rsidR="00E733CD" w:rsidRDefault="00E733CD">
      <w:pPr>
        <w:pStyle w:val="a4"/>
      </w:pPr>
      <w:r>
        <w:rPr>
          <w:rStyle w:val="af"/>
        </w:rPr>
        <w:annotationRef/>
      </w:r>
      <w:r>
        <w:rPr>
          <w:rFonts w:hint="eastAsia"/>
        </w:rPr>
        <w:t>多余</w:t>
      </w:r>
    </w:p>
  </w:comment>
  <w:comment w:id="15" w:author="李 亚星" w:date="2019-01-06T15:03:00Z" w:initials="李">
    <w:p w14:paraId="45429F37" w14:textId="77777777" w:rsidR="00E733CD" w:rsidRDefault="00E733CD">
      <w:pPr>
        <w:pStyle w:val="a4"/>
      </w:pPr>
      <w:r>
        <w:rPr>
          <w:rStyle w:val="af"/>
        </w:rPr>
        <w:annotationRef/>
      </w:r>
      <w:r>
        <w:rPr>
          <w:rFonts w:hint="eastAsia"/>
        </w:rPr>
        <w:t>不能出现我们</w:t>
      </w:r>
    </w:p>
  </w:comment>
  <w:comment w:id="16" w:author="李 亚星" w:date="2019-01-06T15:04:00Z" w:initials="李">
    <w:p w14:paraId="27E2D7F9" w14:textId="77777777" w:rsidR="00E733CD" w:rsidRDefault="00E733CD">
      <w:pPr>
        <w:pStyle w:val="a4"/>
      </w:pPr>
      <w:r>
        <w:rPr>
          <w:rStyle w:val="af"/>
        </w:rPr>
        <w:annotationRef/>
      </w:r>
      <w:r>
        <w:rPr>
          <w:rFonts w:hint="eastAsia"/>
        </w:rPr>
        <w:t>？</w:t>
      </w:r>
    </w:p>
  </w:comment>
  <w:comment w:id="14" w:author="李 亚星" w:date="2019-01-06T15:04:00Z" w:initials="李">
    <w:p w14:paraId="448440E0" w14:textId="77777777" w:rsidR="00E733CD" w:rsidRDefault="00E733CD">
      <w:pPr>
        <w:pStyle w:val="a4"/>
        <w:rPr>
          <w:rFonts w:hint="eastAsia"/>
        </w:rPr>
      </w:pPr>
      <w:r>
        <w:rPr>
          <w:rStyle w:val="af"/>
        </w:rPr>
        <w:annotationRef/>
      </w:r>
      <w:r>
        <w:rPr>
          <w:rFonts w:hint="eastAsia"/>
        </w:rPr>
        <w:t>不够凝练，太多描述性知识，直接讲述书的主题</w:t>
      </w:r>
    </w:p>
  </w:comment>
  <w:comment w:id="17" w:author="李 亚星" w:date="2019-01-06T15:07:00Z" w:initials="李">
    <w:p w14:paraId="20B9ADEA" w14:textId="77777777" w:rsidR="00E733CD" w:rsidRDefault="00E733CD">
      <w:pPr>
        <w:pStyle w:val="a4"/>
      </w:pPr>
      <w:r>
        <w:rPr>
          <w:rStyle w:val="af"/>
        </w:rPr>
        <w:annotationRef/>
      </w:r>
      <w:r>
        <w:rPr>
          <w:rFonts w:hint="eastAsia"/>
        </w:rPr>
        <w:t>这本书确实讲的这个，但是需要在凝练成为更加学术化的语言。</w:t>
      </w:r>
      <w:r w:rsidR="001679B4">
        <w:rPr>
          <w:rFonts w:hint="eastAsia"/>
        </w:rPr>
        <w:t>不能一直</w:t>
      </w:r>
      <w:r w:rsidR="001679B4">
        <w:rPr>
          <w:rFonts w:hint="eastAsia"/>
        </w:rPr>
        <w:t>we</w:t>
      </w:r>
      <w:r w:rsidR="001679B4">
        <w:t>,</w:t>
      </w:r>
      <w:r w:rsidR="001679B4">
        <w:rPr>
          <w:rFonts w:hint="eastAsia"/>
        </w:rPr>
        <w:t>用</w:t>
      </w:r>
      <w:r w:rsidR="001679B4">
        <w:t>human</w:t>
      </w:r>
      <w:r w:rsidR="001679B4">
        <w:rPr>
          <w:rFonts w:hint="eastAsia"/>
        </w:rPr>
        <w:t>代替</w:t>
      </w:r>
    </w:p>
  </w:comment>
  <w:comment w:id="21" w:author="李 亚星" w:date="2019-01-06T15:06:00Z" w:initials="李">
    <w:p w14:paraId="0E51AA00" w14:textId="77777777" w:rsidR="00E733CD" w:rsidRDefault="00E733CD">
      <w:pPr>
        <w:pStyle w:val="a4"/>
      </w:pPr>
      <w:r>
        <w:rPr>
          <w:rStyle w:val="af"/>
        </w:rPr>
        <w:annotationRef/>
      </w:r>
      <w:r>
        <w:rPr>
          <w:rFonts w:hint="eastAsia"/>
        </w:rPr>
        <w:t>主观判断不能要</w:t>
      </w:r>
      <w:r>
        <w:t>!</w:t>
      </w:r>
    </w:p>
  </w:comment>
  <w:comment w:id="22" w:author="李 亚星" w:date="2019-01-06T15:09:00Z" w:initials="李">
    <w:p w14:paraId="6DF37A1E" w14:textId="77777777" w:rsidR="001679B4" w:rsidRDefault="001679B4">
      <w:pPr>
        <w:pStyle w:val="a4"/>
      </w:pPr>
      <w:r>
        <w:rPr>
          <w:rStyle w:val="af"/>
        </w:rPr>
        <w:annotationRef/>
      </w:r>
      <w:r>
        <w:rPr>
          <w:rFonts w:hint="eastAsia"/>
        </w:rPr>
        <w:t>这段可以不要，介绍作者和意义关系不大</w:t>
      </w:r>
    </w:p>
  </w:comment>
  <w:comment w:id="23" w:author="李 亚星" w:date="2019-01-06T15:08:00Z" w:initials="李">
    <w:p w14:paraId="30A0D2FA" w14:textId="77777777" w:rsidR="001679B4" w:rsidRDefault="001679B4">
      <w:pPr>
        <w:pStyle w:val="a4"/>
      </w:pPr>
      <w:r>
        <w:rPr>
          <w:rStyle w:val="af"/>
        </w:rPr>
        <w:annotationRef/>
      </w:r>
      <w:r>
        <w:rPr>
          <w:rFonts w:hint="eastAsia"/>
        </w:rPr>
        <w:t>缺失翻译意义，通过翻译能够对未来翻译有什么借鉴意义？</w:t>
      </w:r>
    </w:p>
  </w:comment>
  <w:comment w:id="24" w:author="Administrator" w:date="2018-12-10T14:13:00Z" w:initials="A">
    <w:p w14:paraId="24CA80E3" w14:textId="77777777" w:rsidR="00C81E75" w:rsidRDefault="009D661A">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14:paraId="07BF438F" w14:textId="77777777" w:rsidR="00C81E75" w:rsidRDefault="00C81E75">
      <w:pPr>
        <w:pStyle w:val="a4"/>
      </w:pPr>
    </w:p>
  </w:comment>
  <w:comment w:id="25" w:author="李 亚星" w:date="2019-01-06T15:11:00Z" w:initials="李">
    <w:p w14:paraId="4F8F762D" w14:textId="77777777" w:rsidR="001679B4" w:rsidRDefault="001679B4">
      <w:pPr>
        <w:pStyle w:val="a4"/>
      </w:pPr>
      <w:r>
        <w:rPr>
          <w:rStyle w:val="af"/>
        </w:rPr>
        <w:annotationRef/>
      </w:r>
      <w:r>
        <w:rPr>
          <w:rFonts w:hint="eastAsia"/>
        </w:rPr>
        <w:t>哪里分出来的</w:t>
      </w:r>
      <w:r>
        <w:rPr>
          <w:rFonts w:hint="eastAsia"/>
        </w:rPr>
        <w:t>?</w:t>
      </w:r>
      <w:bookmarkStart w:id="26" w:name="_GoBack"/>
      <w:bookmarkEnd w:id="26"/>
    </w:p>
  </w:comment>
  <w:comment w:id="27" w:author="Administrator" w:date="2018-12-10T14:12:00Z" w:initials="A">
    <w:p w14:paraId="4DB58326" w14:textId="77777777" w:rsidR="00C81E75" w:rsidRDefault="009D661A">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28" w:author="Administrator" w:date="2018-12-10T14:13:00Z" w:initials="A">
    <w:p w14:paraId="47752ABC" w14:textId="77777777" w:rsidR="00C81E75" w:rsidRDefault="009D661A">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29" w:author="Joy Xu" w:date="2018-12-07T10:11:00Z" w:initials="JX">
    <w:p w14:paraId="74F557A5" w14:textId="77777777" w:rsidR="00C81E75" w:rsidRDefault="009D661A">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30" w:author="Joy Xu" w:date="2018-12-07T10:18:00Z" w:initials="JX">
    <w:p w14:paraId="03303D9F" w14:textId="77777777" w:rsidR="00C81E75" w:rsidRDefault="009D661A">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31" w:author="Joy Xu" w:date="2018-12-07T10:19:00Z" w:initials="JX">
    <w:p w14:paraId="6CB8A6CB" w14:textId="77777777" w:rsidR="00C81E75" w:rsidRDefault="009D661A">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F1A16A" w15:done="0"/>
  <w15:commentEx w15:paraId="67CA0652" w15:done="0"/>
  <w15:commentEx w15:paraId="4D099936" w15:done="0"/>
  <w15:commentEx w15:paraId="04478842" w15:done="0"/>
  <w15:commentEx w15:paraId="47430512" w15:done="0"/>
  <w15:commentEx w15:paraId="71266D1C" w15:done="0"/>
  <w15:commentEx w15:paraId="6A34C8C0" w15:done="0"/>
  <w15:commentEx w15:paraId="06065814" w15:done="0"/>
  <w15:commentEx w15:paraId="3C6DA113" w15:done="0"/>
  <w15:commentEx w15:paraId="54C93D61" w15:done="0"/>
  <w15:commentEx w15:paraId="47448628" w15:done="0"/>
  <w15:commentEx w15:paraId="2ADB9728" w15:done="0"/>
  <w15:commentEx w15:paraId="45429F37" w15:done="0"/>
  <w15:commentEx w15:paraId="27E2D7F9" w15:done="0"/>
  <w15:commentEx w15:paraId="448440E0" w15:done="0"/>
  <w15:commentEx w15:paraId="20B9ADEA" w15:done="0"/>
  <w15:commentEx w15:paraId="0E51AA00" w15:done="0"/>
  <w15:commentEx w15:paraId="6DF37A1E" w15:done="0"/>
  <w15:commentEx w15:paraId="30A0D2FA" w15:done="0"/>
  <w15:commentEx w15:paraId="07BF438F" w15:done="0"/>
  <w15:commentEx w15:paraId="4F8F762D" w15:done="0"/>
  <w15:commentEx w15:paraId="4DB58326" w15:done="0"/>
  <w15:commentEx w15:paraId="47752ABC" w15:done="0"/>
  <w15:commentEx w15:paraId="74F557A5" w15:done="0"/>
  <w15:commentEx w15:paraId="03303D9F" w15:done="0"/>
  <w15:commentEx w15:paraId="6CB8A6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1A16A" w16cid:durableId="1FDC95D3"/>
  <w16cid:commentId w16cid:paraId="67CA0652" w16cid:durableId="1FDC95D4"/>
  <w16cid:commentId w16cid:paraId="4D099936" w16cid:durableId="1FDC95D5"/>
  <w16cid:commentId w16cid:paraId="04478842" w16cid:durableId="1FDC95D6"/>
  <w16cid:commentId w16cid:paraId="47430512" w16cid:durableId="1FDC95D7"/>
  <w16cid:commentId w16cid:paraId="71266D1C" w16cid:durableId="1FDC95D8"/>
  <w16cid:commentId w16cid:paraId="6A34C8C0" w16cid:durableId="1FDC9695"/>
  <w16cid:commentId w16cid:paraId="06065814" w16cid:durableId="1FDC95F7"/>
  <w16cid:commentId w16cid:paraId="3C6DA113" w16cid:durableId="1FDC967A"/>
  <w16cid:commentId w16cid:paraId="54C93D61" w16cid:durableId="1FDC9658"/>
  <w16cid:commentId w16cid:paraId="47448628" w16cid:durableId="1FDC9740"/>
  <w16cid:commentId w16cid:paraId="2ADB9728" w16cid:durableId="1FDC96FD"/>
  <w16cid:commentId w16cid:paraId="45429F37" w16cid:durableId="1FDC975D"/>
  <w16cid:commentId w16cid:paraId="27E2D7F9" w16cid:durableId="1FDC9770"/>
  <w16cid:commentId w16cid:paraId="448440E0" w16cid:durableId="1FDC9797"/>
  <w16cid:commentId w16cid:paraId="20B9ADEA" w16cid:durableId="1FDC981F"/>
  <w16cid:commentId w16cid:paraId="0E51AA00" w16cid:durableId="1FDC9802"/>
  <w16cid:commentId w16cid:paraId="6DF37A1E" w16cid:durableId="1FDC989D"/>
  <w16cid:commentId w16cid:paraId="30A0D2FA" w16cid:durableId="1FDC9875"/>
  <w16cid:commentId w16cid:paraId="07BF438F" w16cid:durableId="1FDC95D9"/>
  <w16cid:commentId w16cid:paraId="4F8F762D" w16cid:durableId="1FDC9939"/>
  <w16cid:commentId w16cid:paraId="4DB58326" w16cid:durableId="1FDC95DA"/>
  <w16cid:commentId w16cid:paraId="47752ABC" w16cid:durableId="1FDC95DB"/>
  <w16cid:commentId w16cid:paraId="74F557A5" w16cid:durableId="1FDC95DC"/>
  <w16cid:commentId w16cid:paraId="03303D9F" w16cid:durableId="1FDC95DD"/>
  <w16cid:commentId w16cid:paraId="6CB8A6CB" w16cid:durableId="1FDC9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9ABA6" w14:textId="77777777" w:rsidR="00F54947" w:rsidRDefault="00F54947" w:rsidP="00497E13">
      <w:r>
        <w:separator/>
      </w:r>
    </w:p>
  </w:endnote>
  <w:endnote w:type="continuationSeparator" w:id="0">
    <w:p w14:paraId="5A5F69FB" w14:textId="77777777" w:rsidR="00F54947" w:rsidRDefault="00F54947" w:rsidP="0049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70310" w14:textId="77777777" w:rsidR="00F54947" w:rsidRDefault="00F54947" w:rsidP="00497E13">
      <w:r>
        <w:separator/>
      </w:r>
    </w:p>
  </w:footnote>
  <w:footnote w:type="continuationSeparator" w:id="0">
    <w:p w14:paraId="0F16E7BB" w14:textId="77777777" w:rsidR="00F54947" w:rsidRDefault="00F54947" w:rsidP="00497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6C"/>
    <w:multiLevelType w:val="multilevel"/>
    <w:tmpl w:val="ED58FD22"/>
    <w:lvl w:ilvl="0">
      <w:start w:val="1"/>
      <w:numFmt w:val="bullet"/>
      <w:lvlText w:val=""/>
      <w:lvlJc w:val="left"/>
      <w:pPr>
        <w:ind w:left="1265" w:hanging="425"/>
      </w:pPr>
      <w:rPr>
        <w:rFonts w:ascii="Wingdings" w:hAnsi="Wingdings" w:hint="default"/>
      </w:r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 w15:restartNumberingAfterBreak="0">
    <w:nsid w:val="1A8D9590"/>
    <w:multiLevelType w:val="singleLevel"/>
    <w:tmpl w:val="1A8D9590"/>
    <w:lvl w:ilvl="0">
      <w:start w:val="4"/>
      <w:numFmt w:val="decimal"/>
      <w:lvlText w:val="%1."/>
      <w:lvlJc w:val="left"/>
      <w:pPr>
        <w:tabs>
          <w:tab w:val="left" w:pos="312"/>
        </w:tabs>
      </w:pPr>
    </w:lvl>
  </w:abstractNum>
  <w:abstractNum w:abstractNumId="2" w15:restartNumberingAfterBreak="0">
    <w:nsid w:val="27D54836"/>
    <w:multiLevelType w:val="hybridMultilevel"/>
    <w:tmpl w:val="EE26A8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466CC2"/>
    <w:multiLevelType w:val="hybridMultilevel"/>
    <w:tmpl w:val="EE26A8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AD44D3"/>
    <w:multiLevelType w:val="singleLevel"/>
    <w:tmpl w:val="30AD44D3"/>
    <w:lvl w:ilvl="0">
      <w:start w:val="1"/>
      <w:numFmt w:val="decimal"/>
      <w:lvlText w:val="%1."/>
      <w:lvlJc w:val="left"/>
      <w:pPr>
        <w:ind w:left="425" w:hanging="425"/>
      </w:pPr>
      <w:rPr>
        <w:rFonts w:hint="default"/>
      </w:rPr>
    </w:lvl>
  </w:abstractNum>
  <w:abstractNum w:abstractNumId="5" w15:restartNumberingAfterBreak="0">
    <w:nsid w:val="394F3A92"/>
    <w:multiLevelType w:val="multilevel"/>
    <w:tmpl w:val="ED58FD22"/>
    <w:lvl w:ilvl="0">
      <w:start w:val="1"/>
      <w:numFmt w:val="bullet"/>
      <w:lvlText w:val=""/>
      <w:lvlJc w:val="left"/>
      <w:pPr>
        <w:ind w:left="1265" w:hanging="425"/>
      </w:pPr>
      <w:rPr>
        <w:rFonts w:ascii="Wingdings" w:hAnsi="Wingdings" w:hint="default"/>
      </w:r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6"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2590F"/>
    <w:rsid w:val="00043D0A"/>
    <w:rsid w:val="0006004F"/>
    <w:rsid w:val="00081D0F"/>
    <w:rsid w:val="00081FFC"/>
    <w:rsid w:val="000C00BC"/>
    <w:rsid w:val="00104A92"/>
    <w:rsid w:val="0011349F"/>
    <w:rsid w:val="001151DF"/>
    <w:rsid w:val="00133978"/>
    <w:rsid w:val="00144243"/>
    <w:rsid w:val="00155E90"/>
    <w:rsid w:val="001679B4"/>
    <w:rsid w:val="001768A6"/>
    <w:rsid w:val="00191B5A"/>
    <w:rsid w:val="001A43EC"/>
    <w:rsid w:val="001B22BF"/>
    <w:rsid w:val="001B5454"/>
    <w:rsid w:val="002073C5"/>
    <w:rsid w:val="0021525C"/>
    <w:rsid w:val="002228F5"/>
    <w:rsid w:val="002268B0"/>
    <w:rsid w:val="00260FE1"/>
    <w:rsid w:val="0028368B"/>
    <w:rsid w:val="002870C4"/>
    <w:rsid w:val="00290469"/>
    <w:rsid w:val="00290F83"/>
    <w:rsid w:val="002B5296"/>
    <w:rsid w:val="002C70DF"/>
    <w:rsid w:val="002D5299"/>
    <w:rsid w:val="002E0C44"/>
    <w:rsid w:val="00325E66"/>
    <w:rsid w:val="003424BF"/>
    <w:rsid w:val="00360496"/>
    <w:rsid w:val="00384E42"/>
    <w:rsid w:val="003D03E7"/>
    <w:rsid w:val="004575A7"/>
    <w:rsid w:val="00497E13"/>
    <w:rsid w:val="004A7B75"/>
    <w:rsid w:val="004E2E5B"/>
    <w:rsid w:val="00516A84"/>
    <w:rsid w:val="0054689C"/>
    <w:rsid w:val="00565083"/>
    <w:rsid w:val="005845FB"/>
    <w:rsid w:val="005B5A1A"/>
    <w:rsid w:val="005C04B4"/>
    <w:rsid w:val="00613444"/>
    <w:rsid w:val="00622922"/>
    <w:rsid w:val="0064739C"/>
    <w:rsid w:val="006679F2"/>
    <w:rsid w:val="0067185D"/>
    <w:rsid w:val="0067458F"/>
    <w:rsid w:val="006929DD"/>
    <w:rsid w:val="00695F8A"/>
    <w:rsid w:val="006B57F8"/>
    <w:rsid w:val="006D7942"/>
    <w:rsid w:val="006E44BE"/>
    <w:rsid w:val="006F2663"/>
    <w:rsid w:val="00704126"/>
    <w:rsid w:val="00774238"/>
    <w:rsid w:val="00774BCC"/>
    <w:rsid w:val="00781B2F"/>
    <w:rsid w:val="00787FDA"/>
    <w:rsid w:val="007A28B5"/>
    <w:rsid w:val="007F1C24"/>
    <w:rsid w:val="007F7C32"/>
    <w:rsid w:val="008679B1"/>
    <w:rsid w:val="00890D60"/>
    <w:rsid w:val="008937DD"/>
    <w:rsid w:val="00896BB8"/>
    <w:rsid w:val="00897D26"/>
    <w:rsid w:val="008A1409"/>
    <w:rsid w:val="008A2C18"/>
    <w:rsid w:val="008A709E"/>
    <w:rsid w:val="009B18A3"/>
    <w:rsid w:val="009C47FF"/>
    <w:rsid w:val="009C4ADE"/>
    <w:rsid w:val="009D661A"/>
    <w:rsid w:val="009F7423"/>
    <w:rsid w:val="00A00274"/>
    <w:rsid w:val="00A07793"/>
    <w:rsid w:val="00A262ED"/>
    <w:rsid w:val="00A528FB"/>
    <w:rsid w:val="00A56097"/>
    <w:rsid w:val="00AF7C12"/>
    <w:rsid w:val="00B0356A"/>
    <w:rsid w:val="00B10B3B"/>
    <w:rsid w:val="00B2077B"/>
    <w:rsid w:val="00B32548"/>
    <w:rsid w:val="00B34F6E"/>
    <w:rsid w:val="00B525D2"/>
    <w:rsid w:val="00B57696"/>
    <w:rsid w:val="00B74043"/>
    <w:rsid w:val="00B758D6"/>
    <w:rsid w:val="00BC252F"/>
    <w:rsid w:val="00C06479"/>
    <w:rsid w:val="00C40C9C"/>
    <w:rsid w:val="00C452B5"/>
    <w:rsid w:val="00C5385B"/>
    <w:rsid w:val="00C653D5"/>
    <w:rsid w:val="00C81E75"/>
    <w:rsid w:val="00C95168"/>
    <w:rsid w:val="00C97B29"/>
    <w:rsid w:val="00CA695C"/>
    <w:rsid w:val="00CB5F35"/>
    <w:rsid w:val="00CE449C"/>
    <w:rsid w:val="00CE718A"/>
    <w:rsid w:val="00D10C8D"/>
    <w:rsid w:val="00D12F24"/>
    <w:rsid w:val="00D45351"/>
    <w:rsid w:val="00D61537"/>
    <w:rsid w:val="00D617C0"/>
    <w:rsid w:val="00D94823"/>
    <w:rsid w:val="00D9674C"/>
    <w:rsid w:val="00DA0C59"/>
    <w:rsid w:val="00DB3A3F"/>
    <w:rsid w:val="00DC6F41"/>
    <w:rsid w:val="00DD6868"/>
    <w:rsid w:val="00DE103C"/>
    <w:rsid w:val="00E224C3"/>
    <w:rsid w:val="00E317F5"/>
    <w:rsid w:val="00E46081"/>
    <w:rsid w:val="00E4716F"/>
    <w:rsid w:val="00E733CD"/>
    <w:rsid w:val="00EB3546"/>
    <w:rsid w:val="00ED55FC"/>
    <w:rsid w:val="00EE3F88"/>
    <w:rsid w:val="00F21549"/>
    <w:rsid w:val="00F21FEE"/>
    <w:rsid w:val="00F34D33"/>
    <w:rsid w:val="00F4446A"/>
    <w:rsid w:val="00F54947"/>
    <w:rsid w:val="00F57B40"/>
    <w:rsid w:val="00F864F7"/>
    <w:rsid w:val="00FB3CEB"/>
    <w:rsid w:val="00FC4E28"/>
    <w:rsid w:val="00FD2193"/>
    <w:rsid w:val="00FD3D3D"/>
    <w:rsid w:val="032F6565"/>
    <w:rsid w:val="05174CBC"/>
    <w:rsid w:val="06CA41C0"/>
    <w:rsid w:val="09C12063"/>
    <w:rsid w:val="0D935798"/>
    <w:rsid w:val="199520C8"/>
    <w:rsid w:val="1A982295"/>
    <w:rsid w:val="1CAC44B6"/>
    <w:rsid w:val="1EFB1649"/>
    <w:rsid w:val="24813560"/>
    <w:rsid w:val="2B4E3A57"/>
    <w:rsid w:val="2C7E0060"/>
    <w:rsid w:val="2ED32AD5"/>
    <w:rsid w:val="345D6DFA"/>
    <w:rsid w:val="355452D8"/>
    <w:rsid w:val="4BC7439B"/>
    <w:rsid w:val="4E55704E"/>
    <w:rsid w:val="50647876"/>
    <w:rsid w:val="52C14167"/>
    <w:rsid w:val="5D4B0C42"/>
    <w:rsid w:val="5E920BD1"/>
    <w:rsid w:val="63562F3B"/>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423C8"/>
  <w15:docId w15:val="{222DCC6C-818A-4B00-A740-BB6DC83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4">
    <w:name w:val="heading 4"/>
    <w:basedOn w:val="a"/>
    <w:link w:val="40"/>
    <w:uiPriority w:val="9"/>
    <w:qFormat/>
    <w:rsid w:val="00A56097"/>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Strong"/>
    <w:basedOn w:val="a0"/>
    <w:uiPriority w:val="22"/>
    <w:qFormat/>
    <w:rPr>
      <w:b/>
    </w:rPr>
  </w:style>
  <w:style w:type="character" w:styleId="ae">
    <w:name w:val="Hyperlink"/>
    <w:basedOn w:val="a0"/>
    <w:uiPriority w:val="99"/>
    <w:unhideWhenUsed/>
    <w:qFormat/>
    <w:rPr>
      <w:color w:val="0063C8"/>
      <w:u w:val="none"/>
    </w:rPr>
  </w:style>
  <w:style w:type="character" w:styleId="af">
    <w:name w:val="annotation reference"/>
    <w:basedOn w:val="a0"/>
    <w:uiPriority w:val="99"/>
    <w:semiHidden/>
    <w:unhideWhenUsed/>
    <w:qFormat/>
    <w:rPr>
      <w:sz w:val="21"/>
      <w:szCs w:val="21"/>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1">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rPr>
      <w:kern w:val="2"/>
      <w:sz w:val="18"/>
      <w:szCs w:val="18"/>
    </w:rPr>
  </w:style>
  <w:style w:type="character" w:customStyle="1" w:styleId="price">
    <w:name w:val="price"/>
    <w:basedOn w:val="a0"/>
    <w:rsid w:val="00A56097"/>
  </w:style>
  <w:style w:type="character" w:customStyle="1" w:styleId="40">
    <w:name w:val="标题 4 字符"/>
    <w:basedOn w:val="a0"/>
    <w:link w:val="4"/>
    <w:uiPriority w:val="9"/>
    <w:rsid w:val="00A56097"/>
    <w:rPr>
      <w:rFonts w:ascii="宋体" w:hAnsi="宋体" w:cs="宋体"/>
      <w:b/>
      <w:bCs/>
      <w:sz w:val="24"/>
      <w:szCs w:val="24"/>
    </w:rPr>
  </w:style>
  <w:style w:type="character" w:customStyle="1" w:styleId="a2alabel">
    <w:name w:val="a2a_label"/>
    <w:basedOn w:val="a0"/>
    <w:rsid w:val="00A56097"/>
  </w:style>
  <w:style w:type="paragraph" w:styleId="af2">
    <w:name w:val="Normal (Web)"/>
    <w:basedOn w:val="a"/>
    <w:uiPriority w:val="99"/>
    <w:unhideWhenUsed/>
    <w:rsid w:val="00A56097"/>
    <w:pPr>
      <w:widowControl/>
      <w:spacing w:before="100" w:beforeAutospacing="1" w:after="100" w:afterAutospacing="1"/>
      <w:jc w:val="left"/>
    </w:pPr>
    <w:rPr>
      <w:rFonts w:ascii="宋体" w:hAnsi="宋体" w:cs="宋体"/>
      <w:kern w:val="0"/>
      <w:sz w:val="24"/>
    </w:rPr>
  </w:style>
  <w:style w:type="character" w:styleId="af3">
    <w:name w:val="Emphasis"/>
    <w:basedOn w:val="a0"/>
    <w:uiPriority w:val="20"/>
    <w:qFormat/>
    <w:rsid w:val="00A56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10612">
      <w:bodyDiv w:val="1"/>
      <w:marLeft w:val="0"/>
      <w:marRight w:val="0"/>
      <w:marTop w:val="0"/>
      <w:marBottom w:val="0"/>
      <w:divBdr>
        <w:top w:val="none" w:sz="0" w:space="0" w:color="auto"/>
        <w:left w:val="none" w:sz="0" w:space="0" w:color="auto"/>
        <w:bottom w:val="none" w:sz="0" w:space="0" w:color="auto"/>
        <w:right w:val="none" w:sz="0" w:space="0" w:color="auto"/>
      </w:divBdr>
      <w:divsChild>
        <w:div w:id="12202827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lagiarisma.net/cn/spellcheck.php" TargetMode="External"/><Relationship Id="rId18" Type="http://schemas.openxmlformats.org/officeDocument/2006/relationships/hyperlink" Target="Https://linguisoft.com/grammarcheck.html" TargetMode="External"/><Relationship Id="rId26" Type="http://schemas.openxmlformats.org/officeDocument/2006/relationships/hyperlink" Target="http://www.so.com/s?q=%E6%8A%A5%E5%91%8A&amp;ie=utf-8&amp;src=internal_wenda_recommend_textn" TargetMode="External"/><Relationship Id="rId39" Type="http://schemas.openxmlformats.org/officeDocument/2006/relationships/hyperlink" Target="http://www.so.com/s?q=%E5%8E%A6%E9%97%A8%E5%A4%A7%E5%AD%A6%E5%87%BA%E7%89%88%E7%A4%BE&amp;ie=utf-8&amp;src=internal_wenda_recommend_textn" TargetMode="External"/><Relationship Id="rId21" Type="http://schemas.openxmlformats.org/officeDocument/2006/relationships/hyperlink" Target="http://www.so.com/s?q=%E5%87%BA%E5%A4%84&amp;ie=utf-8&amp;src=internal_wenda_recommend_textn" TargetMode="External"/><Relationship Id="rId34" Type="http://schemas.openxmlformats.org/officeDocument/2006/relationships/hyperlink" Target="http://www.so.com/s?q=%E9%AB%98%E7%AD%89%E5%AD%A6%E6%A0%A1&amp;ie=utf-8&amp;src=internal_wenda_recommend_textn" TargetMode="External"/><Relationship Id="rId42" Type="http://schemas.openxmlformats.org/officeDocument/2006/relationships/hyperlink" Target="http://www.so.com/s?q=%E5%8C%97%E4%BA%AC%E5%A4%A7%E5%AD%A6&amp;ie=utf-8&amp;src=internal_wenda_recommend_textn" TargetMode="External"/><Relationship Id="rId47" Type="http://schemas.openxmlformats.org/officeDocument/2006/relationships/hyperlink" Target="http://www.so.com/s?q=%E7%A7%91%E5%AD%A6%E6%8A%80%E6%9C%AF%E6%9C%9F%E5%88%8A%E7%AE%A1%E7%90%86%E5%8A%9E%E6%B3%95&amp;ie=utf-8&amp;src=internal_wenda_recommend_textn" TargetMode="External"/><Relationship Id="rId50" Type="http://schemas.openxmlformats.org/officeDocument/2006/relationships/hyperlink" Target="http://www.so.com/s?q=%E8%AF%91%E8%80%85&amp;ie=utf-8&amp;src=internal_wenda_recommend_textn" TargetMode="Externa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nounplus.net/" TargetMode="External"/><Relationship Id="rId29" Type="http://schemas.openxmlformats.org/officeDocument/2006/relationships/hyperlink" Target="http://www.so.com/s?q=%E4%BB%A5%E4%B8%8B&amp;ie=utf-8&amp;src=internal_wenda_recommend_textn" TargetMode="External"/><Relationship Id="rId11" Type="http://schemas.microsoft.com/office/2016/09/relationships/commentsIds" Target="commentsIds.xml"/><Relationship Id="rId24" Type="http://schemas.openxmlformats.org/officeDocument/2006/relationships/hyperlink" Target="http://www.so.com/s?q=%E6%8A%A5%E7%BA%B8&amp;ie=utf-8&amp;src=internal_wenda_recommend_textn" TargetMode="External"/><Relationship Id="rId32" Type="http://schemas.openxmlformats.org/officeDocument/2006/relationships/hyperlink" Target="http://www.so.com/s?q=%E5%BA%8F%E5%8F%B7&amp;ie=utf-8&amp;src=internal_wenda_recommend_textn" TargetMode="External"/><Relationship Id="rId37" Type="http://schemas.openxmlformats.org/officeDocument/2006/relationships/hyperlink" Target="http://www.so.com/s?q=%E7%8E%B0%E4%BB%A3&amp;ie=utf-8&amp;src=internal_wenda_recommend_textn" TargetMode="External"/><Relationship Id="rId40" Type="http://schemas.openxmlformats.org/officeDocument/2006/relationships/hyperlink" Target="http://www.so.com/s?q=%E8%A5%BF%E6%96%B9%E6%96%87%E8%AE%BA&amp;ie=utf-8&amp;src=internal_wenda_recommend_textn" TargetMode="External"/><Relationship Id="rId45" Type="http://schemas.openxmlformats.org/officeDocument/2006/relationships/hyperlink" Target="http://www.so.com/s?q=%E6%8A%80%E6%9C%AF%E8%AE%BE%E8%AE%A1&amp;ie=utf-8&amp;src=internal_wenda_recommend_textn" TargetMode="External"/><Relationship Id="rId53" Type="http://schemas.openxmlformats.org/officeDocument/2006/relationships/hyperlink" Target="http://www.so.com/s?q=%E6%AD%A3%E6%96%87&amp;ie=utf-8&amp;src=internal_wenda_recommend_textn" TargetMode="Externa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s://en.wikipedia.org/wiki/Source_text" TargetMode="External"/><Relationship Id="rId31" Type="http://schemas.openxmlformats.org/officeDocument/2006/relationships/hyperlink" Target="http://www.so.com/s?q=%E6%8A%A5%E5%88%8A&amp;ie=utf-8&amp;src=internal_wenda_recommend_textn" TargetMode="External"/><Relationship Id="rId44" Type="http://schemas.openxmlformats.org/officeDocument/2006/relationships/hyperlink" Target="http://www.so.com/s?q=%E7%A0%94%E7%A9%B6%E6%8A%A5%E5%91%8A&amp;ie=utf-8&amp;src=internal_wenda_recommend_textn" TargetMode="External"/><Relationship Id="rId52" Type="http://schemas.openxmlformats.org/officeDocument/2006/relationships/hyperlink" Target="http://www.so.com/s?q=%E8%AE%BA%E6%96%87&amp;ie=utf-8&amp;src=internal_wenda_recommend_textn"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nounplus.net/" TargetMode="External"/><Relationship Id="rId22" Type="http://schemas.openxmlformats.org/officeDocument/2006/relationships/hyperlink" Target="http://www.so.com/s?q=%E6%96%B9%E5%BC%8F&amp;ie=utf-8&amp;src=internal_wenda_recommend_textn" TargetMode="External"/><Relationship Id="rId27" Type="http://schemas.openxmlformats.org/officeDocument/2006/relationships/hyperlink" Target="http://www.so.com/s?q=%E6%96%87%E7%8C%AE&amp;ie=utf-8&amp;src=internal_wenda_recommend_textn" TargetMode="External"/><Relationship Id="rId30" Type="http://schemas.openxmlformats.org/officeDocument/2006/relationships/hyperlink" Target="http://www.so.com/s?q=%E4%B9%A6%E5%90%8D&amp;ie=utf-8&amp;src=internal_wenda_recommend_textn" TargetMode="External"/><Relationship Id="rId35" Type="http://schemas.openxmlformats.org/officeDocument/2006/relationships/hyperlink" Target="http://www.so.com/s?q=%E8%B0%83%E7%A0%94%E6%8A%A5%E5%91%8A&amp;ie=utf-8&amp;src=internal_wenda_recommend_textn" TargetMode="External"/><Relationship Id="rId43" Type="http://schemas.openxmlformats.org/officeDocument/2006/relationships/hyperlink" Target="http://www.so.com/s?q=%E6%95%B0%E5%AD%A6&amp;ie=utf-8&amp;src=internal_wenda_recommend_textn" TargetMode="External"/><Relationship Id="rId48" Type="http://schemas.openxmlformats.org/officeDocument/2006/relationships/hyperlink" Target="http://www.so.com/s?q=%E8%AF%91%E8%91%97&amp;ie=utf-8&amp;src=internal_wenda_recommend_textn"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so.com/s?q=%E6%B3%A8%E9%87%8A&amp;ie=utf-8&amp;src=internal_wenda_recommend_textn" TargetMode="External"/><Relationship Id="rId3" Type="http://schemas.openxmlformats.org/officeDocument/2006/relationships/numbering" Target="numbering.xml"/><Relationship Id="rId12" Type="http://schemas.openxmlformats.org/officeDocument/2006/relationships/hyperlink" Target="Http://www.putclub.com/spellchecker/" TargetMode="External"/><Relationship Id="rId17" Type="http://schemas.openxmlformats.org/officeDocument/2006/relationships/hyperlink" Target="Https://www.onlinecorrection.com/" TargetMode="External"/><Relationship Id="rId25" Type="http://schemas.openxmlformats.org/officeDocument/2006/relationships/hyperlink" Target="http://www.so.com/s?q=%E6%96%87%E7%AB%A0&amp;ie=utf-8&amp;src=internal_wenda_recommend_textn" TargetMode="External"/><Relationship Id="rId33" Type="http://schemas.openxmlformats.org/officeDocument/2006/relationships/hyperlink" Target="http://www.so.com/s?q=%E6%9C%9F%E5%8F%B7&amp;ie=utf-8&amp;src=internal_wenda_recommend_textn" TargetMode="External"/><Relationship Id="rId38" Type="http://schemas.openxmlformats.org/officeDocument/2006/relationships/hyperlink" Target="http://www.so.com/s?q=%E8%A5%BF%E6%96%B9&amp;ie=utf-8&amp;src=internal_wenda_recommend_textn" TargetMode="External"/><Relationship Id="rId46" Type="http://schemas.openxmlformats.org/officeDocument/2006/relationships/hyperlink" Target="http://www.so.com/s?q=%E5%90%8D%E7%A7%B0&amp;ie=utf-8&amp;src=internal_wenda_recommend_textn" TargetMode="External"/><Relationship Id="rId20" Type="http://schemas.openxmlformats.org/officeDocument/2006/relationships/hyperlink" Target="http://www.so.com/s?q=%E5%BC%95%E6%96%87&amp;ie=utf-8&amp;src=internal_wenda_recommend_textn" TargetMode="External"/><Relationship Id="rId41" Type="http://schemas.openxmlformats.org/officeDocument/2006/relationships/hyperlink" Target="http://www.so.com/s?q=%E4%B8%8A%E6%B5%B7%E8%AF%91%E6%96%87%E5%87%BA%E7%89%88%E7%A4%BE&amp;ie=utf-8&amp;src=internal_wenda_recommend_text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edsci.cn/sci/translation.do" TargetMode="External"/><Relationship Id="rId23" Type="http://schemas.openxmlformats.org/officeDocument/2006/relationships/hyperlink" Target="http://www.so.com/s?q=%E6%A0%87%E8%AF%86&amp;ie=utf-8&amp;src=internal_wenda_recommend_textn" TargetMode="External"/><Relationship Id="rId28" Type="http://schemas.openxmlformats.org/officeDocument/2006/relationships/hyperlink" Target="http://www.so.com/s?q=%E8%8B%B1%E6%96%87&amp;ie=utf-8&amp;src=internal_wenda_recommend_textn" TargetMode="External"/><Relationship Id="rId36" Type="http://schemas.openxmlformats.org/officeDocument/2006/relationships/hyperlink" Target="http://www.so.com/s?q=%E5%87%BA%E7%89%88%E7%A4%BE&amp;ie=utf-8&amp;src=internal_wenda_recommend_textn" TargetMode="External"/><Relationship Id="rId49" Type="http://schemas.openxmlformats.org/officeDocument/2006/relationships/hyperlink" Target="http://www.so.com/s?q=%E5%8E%9F%E8%91%97&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508E60-6B1C-4919-B16D-BDE6F4F8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3556</Words>
  <Characters>20271</Characters>
  <Application>Microsoft Office Word</Application>
  <DocSecurity>0</DocSecurity>
  <Lines>168</Lines>
  <Paragraphs>47</Paragraphs>
  <ScaleCrop>false</ScaleCrop>
  <Company>重庆第二师范学院</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2019-01-06T07:27:00Z</dcterms:created>
  <dcterms:modified xsi:type="dcterms:W3CDTF">2019-01-06T07:27:00Z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