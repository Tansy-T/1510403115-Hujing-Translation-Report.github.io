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9E93A" w14:textId="77777777" w:rsidR="00704126" w:rsidRDefault="00FD3D3D">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46F50952" w14:textId="77777777" w:rsidR="00704126" w:rsidRDefault="00FD3D3D">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417371EB" w14:textId="4948C27A" w:rsidR="00704126" w:rsidRDefault="00FD3D3D">
      <w:pPr>
        <w:spacing w:line="360" w:lineRule="auto"/>
        <w:ind w:firstLineChars="250" w:firstLine="653"/>
        <w:rPr>
          <w:b/>
          <w:spacing w:val="-10"/>
          <w:sz w:val="28"/>
        </w:rPr>
      </w:pPr>
      <w:r>
        <w:rPr>
          <w:b/>
          <w:spacing w:val="-10"/>
          <w:sz w:val="28"/>
          <w:u w:val="single"/>
        </w:rPr>
        <w:t xml:space="preserve"> </w:t>
      </w:r>
      <w:r w:rsidR="002E0C44">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sidR="002E0C44">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e"/>
        </w:rPr>
        <w:commentReference w:id="0"/>
      </w:r>
      <w:r>
        <w:rPr>
          <w:spacing w:val="-10"/>
          <w:sz w:val="28"/>
          <w:u w:val="single"/>
        </w:rPr>
        <w:t xml:space="preserve"> </w:t>
      </w:r>
      <w:r w:rsidR="002E0C44">
        <w:rPr>
          <w:spacing w:val="-10"/>
          <w:sz w:val="28"/>
          <w:u w:val="single"/>
        </w:rPr>
        <w:t xml:space="preserve">  </w:t>
      </w:r>
      <w:r w:rsidR="002E0C44">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704126" w14:paraId="58BA0E3D" w14:textId="77777777">
        <w:trPr>
          <w:trHeight w:val="939"/>
        </w:trPr>
        <w:tc>
          <w:tcPr>
            <w:tcW w:w="1141" w:type="dxa"/>
            <w:vAlign w:val="center"/>
          </w:tcPr>
          <w:p w14:paraId="28D5E7E4" w14:textId="77777777" w:rsidR="00704126" w:rsidRDefault="00FD3D3D">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e"/>
              </w:rPr>
              <w:commentReference w:id="1"/>
            </w:r>
          </w:p>
        </w:tc>
        <w:tc>
          <w:tcPr>
            <w:tcW w:w="4962" w:type="dxa"/>
            <w:gridSpan w:val="3"/>
            <w:vAlign w:val="center"/>
          </w:tcPr>
          <w:p w14:paraId="46007674" w14:textId="56975FBB" w:rsidR="00704126" w:rsidRDefault="003177A9" w:rsidP="00D10C8D">
            <w:pPr>
              <w:widowControl/>
              <w:spacing w:line="380" w:lineRule="exact"/>
              <w:rPr>
                <w:rFonts w:ascii="宋体" w:hAnsi="宋体"/>
                <w:w w:val="80"/>
                <w:sz w:val="24"/>
              </w:rPr>
            </w:pPr>
            <w:del w:id="2" w:author="李 亚星" w:date="2019-01-11T10:23:00Z">
              <w:r w:rsidDel="00C70534">
                <w:rPr>
                  <w:rFonts w:hint="eastAsia"/>
                  <w:b/>
                  <w:bCs/>
                  <w:sz w:val="24"/>
                </w:rPr>
                <w:delText>关于</w:delText>
              </w:r>
            </w:del>
            <w:r w:rsidR="00346A5C">
              <w:rPr>
                <w:rFonts w:hint="eastAsia"/>
                <w:b/>
                <w:bCs/>
                <w:sz w:val="24"/>
              </w:rPr>
              <w:t>《</w:t>
            </w:r>
            <w:r>
              <w:rPr>
                <w:rFonts w:hint="eastAsia"/>
                <w:b/>
                <w:bCs/>
                <w:sz w:val="24"/>
              </w:rPr>
              <w:t>智能化人类</w:t>
            </w:r>
            <w:del w:id="3" w:author="李 亚星" w:date="2019-01-11T10:23:00Z">
              <w:r w:rsidR="00346A5C" w:rsidDel="00C70534">
                <w:rPr>
                  <w:rFonts w:hint="eastAsia"/>
                  <w:b/>
                  <w:bCs/>
                  <w:sz w:val="24"/>
                </w:rPr>
                <w:delText>》</w:delText>
              </w:r>
            </w:del>
            <w:r w:rsidR="00346A5C">
              <w:rPr>
                <w:rFonts w:hint="eastAsia"/>
                <w:b/>
                <w:bCs/>
                <w:sz w:val="24"/>
              </w:rPr>
              <w:t>——银行的没落</w:t>
            </w:r>
            <w:ins w:id="4" w:author="李 亚星" w:date="2019-01-11T10:23:00Z">
              <w:r w:rsidR="00C70534">
                <w:rPr>
                  <w:rFonts w:hint="eastAsia"/>
                  <w:b/>
                  <w:bCs/>
                  <w:sz w:val="24"/>
                </w:rPr>
                <w:t>》</w:t>
              </w:r>
            </w:ins>
            <w:del w:id="5" w:author="李 亚星" w:date="2019-01-11T10:23:00Z">
              <w:r w:rsidR="00346A5C" w:rsidDel="00C70534">
                <w:rPr>
                  <w:rFonts w:hint="eastAsia"/>
                  <w:b/>
                  <w:bCs/>
                  <w:sz w:val="24"/>
                </w:rPr>
                <w:delText>章节</w:delText>
              </w:r>
              <w:r w:rsidDel="00C70534">
                <w:rPr>
                  <w:rFonts w:hint="eastAsia"/>
                  <w:b/>
                  <w:bCs/>
                  <w:sz w:val="24"/>
                </w:rPr>
                <w:delText>的</w:delText>
              </w:r>
            </w:del>
            <w:r>
              <w:rPr>
                <w:rFonts w:hint="eastAsia"/>
                <w:b/>
                <w:bCs/>
                <w:sz w:val="24"/>
              </w:rPr>
              <w:t>翻译报告</w:t>
            </w:r>
          </w:p>
        </w:tc>
        <w:tc>
          <w:tcPr>
            <w:tcW w:w="1134" w:type="dxa"/>
            <w:vAlign w:val="center"/>
          </w:tcPr>
          <w:p w14:paraId="1ACD2320" w14:textId="77777777" w:rsidR="00704126" w:rsidRDefault="00FD3D3D">
            <w:pPr>
              <w:widowControl/>
              <w:spacing w:line="380" w:lineRule="exact"/>
              <w:jc w:val="center"/>
              <w:rPr>
                <w:rFonts w:ascii="宋体" w:hAnsi="宋体"/>
                <w:b/>
                <w:w w:val="80"/>
                <w:sz w:val="24"/>
              </w:rPr>
            </w:pPr>
            <w:commentRangeStart w:id="6"/>
            <w:r>
              <w:rPr>
                <w:rFonts w:ascii="宋体" w:hAnsi="宋体"/>
                <w:b/>
                <w:w w:val="80"/>
                <w:sz w:val="24"/>
              </w:rPr>
              <w:t>开题日期</w:t>
            </w:r>
            <w:commentRangeEnd w:id="6"/>
            <w:r>
              <w:rPr>
                <w:rStyle w:val="ae"/>
              </w:rPr>
              <w:commentReference w:id="6"/>
            </w:r>
          </w:p>
        </w:tc>
        <w:tc>
          <w:tcPr>
            <w:tcW w:w="1552" w:type="dxa"/>
            <w:vAlign w:val="center"/>
          </w:tcPr>
          <w:p w14:paraId="23DFB89C" w14:textId="77777777" w:rsidR="00704126" w:rsidRDefault="00704126">
            <w:pPr>
              <w:widowControl/>
              <w:spacing w:line="380" w:lineRule="exact"/>
              <w:jc w:val="center"/>
              <w:rPr>
                <w:rFonts w:ascii="宋体" w:hAnsi="宋体"/>
                <w:w w:val="80"/>
                <w:sz w:val="24"/>
              </w:rPr>
            </w:pPr>
          </w:p>
        </w:tc>
      </w:tr>
      <w:tr w:rsidR="00704126" w14:paraId="48E06A37" w14:textId="77777777">
        <w:trPr>
          <w:trHeight w:val="630"/>
        </w:trPr>
        <w:tc>
          <w:tcPr>
            <w:tcW w:w="1141" w:type="dxa"/>
            <w:vAlign w:val="center"/>
          </w:tcPr>
          <w:p w14:paraId="74C124A1" w14:textId="77777777" w:rsidR="00704126" w:rsidRDefault="00FD3D3D">
            <w:pPr>
              <w:spacing w:line="380" w:lineRule="exact"/>
              <w:jc w:val="center"/>
              <w:rPr>
                <w:rFonts w:ascii="宋体" w:hAnsi="宋体"/>
                <w:b/>
                <w:w w:val="80"/>
                <w:sz w:val="24"/>
              </w:rPr>
            </w:pPr>
            <w:commentRangeStart w:id="7"/>
            <w:r>
              <w:rPr>
                <w:rFonts w:ascii="宋体" w:hAnsi="宋体"/>
                <w:b/>
                <w:w w:val="80"/>
                <w:sz w:val="24"/>
              </w:rPr>
              <w:t>学  号</w:t>
            </w:r>
            <w:commentRangeEnd w:id="7"/>
            <w:r>
              <w:rPr>
                <w:rStyle w:val="ae"/>
              </w:rPr>
              <w:commentReference w:id="7"/>
            </w:r>
          </w:p>
        </w:tc>
        <w:tc>
          <w:tcPr>
            <w:tcW w:w="2127" w:type="dxa"/>
            <w:vAlign w:val="center"/>
          </w:tcPr>
          <w:p w14:paraId="1A41149B" w14:textId="754535A0" w:rsidR="00704126" w:rsidRDefault="003177A9">
            <w:pPr>
              <w:spacing w:line="380" w:lineRule="exact"/>
              <w:jc w:val="center"/>
              <w:rPr>
                <w:rFonts w:ascii="宋体" w:hAnsi="宋体"/>
                <w:w w:val="80"/>
                <w:sz w:val="24"/>
              </w:rPr>
            </w:pPr>
            <w:r>
              <w:rPr>
                <w:rFonts w:ascii="宋体" w:hAnsi="宋体"/>
                <w:w w:val="80"/>
                <w:sz w:val="24"/>
              </w:rPr>
              <w:t>1510403115</w:t>
            </w:r>
          </w:p>
        </w:tc>
        <w:tc>
          <w:tcPr>
            <w:tcW w:w="992" w:type="dxa"/>
            <w:vAlign w:val="center"/>
          </w:tcPr>
          <w:p w14:paraId="4DC02C9D" w14:textId="77777777" w:rsidR="00704126" w:rsidRDefault="00FD3D3D">
            <w:pPr>
              <w:spacing w:line="380" w:lineRule="exact"/>
              <w:jc w:val="center"/>
              <w:rPr>
                <w:rFonts w:ascii="宋体" w:hAnsi="宋体"/>
                <w:b/>
                <w:w w:val="80"/>
                <w:sz w:val="24"/>
              </w:rPr>
            </w:pPr>
            <w:commentRangeStart w:id="8"/>
            <w:r>
              <w:rPr>
                <w:rFonts w:ascii="宋体" w:hAnsi="宋体"/>
                <w:b/>
                <w:w w:val="80"/>
                <w:sz w:val="24"/>
              </w:rPr>
              <w:t>姓  名</w:t>
            </w:r>
            <w:commentRangeEnd w:id="8"/>
            <w:r>
              <w:rPr>
                <w:rStyle w:val="ae"/>
              </w:rPr>
              <w:commentReference w:id="8"/>
            </w:r>
          </w:p>
        </w:tc>
        <w:tc>
          <w:tcPr>
            <w:tcW w:w="1843" w:type="dxa"/>
            <w:vAlign w:val="center"/>
          </w:tcPr>
          <w:p w14:paraId="1F797E3D" w14:textId="3AB830F7" w:rsidR="00704126" w:rsidRDefault="003177A9">
            <w:pPr>
              <w:spacing w:line="380" w:lineRule="exact"/>
              <w:jc w:val="center"/>
              <w:rPr>
                <w:rFonts w:ascii="宋体" w:hAnsi="宋体"/>
                <w:w w:val="80"/>
                <w:sz w:val="24"/>
              </w:rPr>
            </w:pPr>
            <w:r>
              <w:rPr>
                <w:rFonts w:ascii="宋体" w:hAnsi="宋体" w:hint="eastAsia"/>
                <w:w w:val="80"/>
                <w:sz w:val="24"/>
              </w:rPr>
              <w:t>胡静</w:t>
            </w:r>
          </w:p>
        </w:tc>
        <w:tc>
          <w:tcPr>
            <w:tcW w:w="1134" w:type="dxa"/>
            <w:vAlign w:val="center"/>
          </w:tcPr>
          <w:p w14:paraId="12EC9E8A" w14:textId="77777777" w:rsidR="00704126" w:rsidRDefault="00FD3D3D">
            <w:pPr>
              <w:spacing w:line="380" w:lineRule="exact"/>
              <w:jc w:val="center"/>
              <w:rPr>
                <w:rFonts w:ascii="宋体" w:hAnsi="宋体"/>
                <w:b/>
                <w:w w:val="80"/>
                <w:sz w:val="24"/>
              </w:rPr>
            </w:pPr>
            <w:commentRangeStart w:id="9"/>
            <w:r>
              <w:rPr>
                <w:rFonts w:ascii="宋体" w:hAnsi="宋体"/>
                <w:b/>
                <w:w w:val="80"/>
                <w:sz w:val="24"/>
              </w:rPr>
              <w:t>指导教师</w:t>
            </w:r>
            <w:commentRangeEnd w:id="9"/>
            <w:r>
              <w:rPr>
                <w:rStyle w:val="ae"/>
              </w:rPr>
              <w:commentReference w:id="9"/>
            </w:r>
          </w:p>
        </w:tc>
        <w:tc>
          <w:tcPr>
            <w:tcW w:w="1552" w:type="dxa"/>
            <w:vAlign w:val="center"/>
          </w:tcPr>
          <w:p w14:paraId="58E79F8B" w14:textId="77777777" w:rsidR="00704126" w:rsidRDefault="00704126">
            <w:pPr>
              <w:spacing w:line="380" w:lineRule="exact"/>
              <w:jc w:val="center"/>
              <w:rPr>
                <w:rFonts w:ascii="宋体" w:hAnsi="宋体"/>
                <w:w w:val="80"/>
                <w:sz w:val="24"/>
              </w:rPr>
            </w:pPr>
          </w:p>
        </w:tc>
      </w:tr>
      <w:tr w:rsidR="00704126" w14:paraId="05486188" w14:textId="77777777">
        <w:trPr>
          <w:trHeight w:val="1905"/>
        </w:trPr>
        <w:tc>
          <w:tcPr>
            <w:tcW w:w="8789" w:type="dxa"/>
            <w:gridSpan w:val="6"/>
          </w:tcPr>
          <w:p w14:paraId="6457AE33" w14:textId="70F84D44" w:rsidR="00704126" w:rsidRPr="00AD2A79" w:rsidRDefault="00FD3D3D">
            <w:pPr>
              <w:spacing w:line="336" w:lineRule="auto"/>
              <w:rPr>
                <w:rFonts w:ascii="宋体" w:hAnsi="宋体"/>
                <w:sz w:val="24"/>
              </w:rPr>
            </w:pPr>
            <w:commentRangeStart w:id="10"/>
            <w:r w:rsidRPr="00AD2A79">
              <w:rPr>
                <w:b/>
                <w:bCs/>
                <w:sz w:val="24"/>
              </w:rPr>
              <w:t xml:space="preserve">Background of the </w:t>
            </w:r>
            <w:r w:rsidR="005845FB" w:rsidRPr="00AD2A79">
              <w:rPr>
                <w:rFonts w:hint="eastAsia"/>
                <w:b/>
                <w:bCs/>
                <w:sz w:val="24"/>
              </w:rPr>
              <w:t>translation</w:t>
            </w:r>
          </w:p>
          <w:commentRangeEnd w:id="10"/>
          <w:p w14:paraId="63A91C55" w14:textId="0E4EBA82" w:rsidR="00490433" w:rsidRPr="00013B27" w:rsidRDefault="00FD3D3D" w:rsidP="00490433">
            <w:pPr>
              <w:spacing w:line="360" w:lineRule="auto"/>
              <w:ind w:firstLineChars="200" w:firstLine="420"/>
              <w:rPr>
                <w:rFonts w:eastAsiaTheme="minorEastAsia"/>
                <w:vanish/>
                <w:color w:val="000000"/>
                <w:sz w:val="24"/>
                <w:highlight w:val="yellow"/>
              </w:rPr>
            </w:pPr>
            <w:r w:rsidRPr="00AD2A79">
              <w:rPr>
                <w:rStyle w:val="ae"/>
              </w:rPr>
              <w:commentReference w:id="10"/>
            </w:r>
            <w:r w:rsidR="00490433" w:rsidRPr="00013B27">
              <w:rPr>
                <w:rFonts w:eastAsiaTheme="minorEastAsia" w:hint="eastAsia"/>
                <w:vanish/>
                <w:color w:val="000000"/>
                <w:sz w:val="24"/>
                <w:highlight w:val="yellow"/>
              </w:rPr>
              <w:t>项目背景</w:t>
            </w:r>
          </w:p>
          <w:p w14:paraId="348B001E" w14:textId="376A4A34" w:rsidR="00490433" w:rsidRPr="006237C0" w:rsidRDefault="00490433" w:rsidP="00490433">
            <w:pPr>
              <w:spacing w:line="360" w:lineRule="auto"/>
              <w:ind w:firstLineChars="200" w:firstLine="480"/>
              <w:rPr>
                <w:rFonts w:eastAsiaTheme="minorEastAsia"/>
                <w:vanish/>
                <w:sz w:val="24"/>
              </w:rPr>
            </w:pPr>
            <w:r w:rsidRPr="006237C0">
              <w:rPr>
                <w:rFonts w:eastAsiaTheme="minorEastAsia"/>
                <w:i/>
                <w:vanish/>
                <w:sz w:val="24"/>
              </w:rPr>
              <w:t xml:space="preserve"> Digital Human</w:t>
            </w:r>
            <w:r w:rsidR="00676253" w:rsidRPr="006237C0">
              <w:rPr>
                <w:rFonts w:eastAsiaTheme="minorEastAsia" w:hint="eastAsia"/>
                <w:vanish/>
                <w:sz w:val="24"/>
              </w:rPr>
              <w:t>是一本源语为英语的</w:t>
            </w:r>
            <w:r w:rsidR="00676253" w:rsidRPr="006237C0">
              <w:rPr>
                <w:rFonts w:eastAsiaTheme="minorEastAsia"/>
                <w:vanish/>
                <w:sz w:val="24"/>
              </w:rPr>
              <w:t>金融科技科普</w:t>
            </w:r>
            <w:r w:rsidR="00676253" w:rsidRPr="006237C0">
              <w:rPr>
                <w:rFonts w:eastAsiaTheme="minorEastAsia" w:hint="eastAsia"/>
                <w:vanish/>
                <w:sz w:val="24"/>
              </w:rPr>
              <w:t>类</w:t>
            </w:r>
            <w:r w:rsidR="00676253" w:rsidRPr="006237C0">
              <w:rPr>
                <w:rFonts w:eastAsiaTheme="minorEastAsia"/>
                <w:vanish/>
                <w:sz w:val="24"/>
              </w:rPr>
              <w:t>读物，光明出版</w:t>
            </w:r>
            <w:r w:rsidR="00676253" w:rsidRPr="006237C0">
              <w:rPr>
                <w:rFonts w:eastAsiaTheme="minorEastAsia" w:hint="eastAsia"/>
                <w:vanish/>
                <w:sz w:val="24"/>
              </w:rPr>
              <w:t>社将出版该书的中文版</w:t>
            </w:r>
            <w:r w:rsidRPr="006237C0">
              <w:rPr>
                <w:rFonts w:eastAsiaTheme="minorEastAsia"/>
                <w:vanish/>
                <w:sz w:val="24"/>
              </w:rPr>
              <w:t>，该书共计</w:t>
            </w:r>
            <w:r w:rsidRPr="006237C0">
              <w:rPr>
                <w:rFonts w:eastAsiaTheme="minorEastAsia"/>
                <w:vanish/>
                <w:sz w:val="24"/>
              </w:rPr>
              <w:t>12</w:t>
            </w:r>
            <w:r w:rsidRPr="006237C0">
              <w:rPr>
                <w:rFonts w:eastAsiaTheme="minorEastAsia"/>
                <w:vanish/>
                <w:sz w:val="24"/>
              </w:rPr>
              <w:t>部分，共</w:t>
            </w:r>
            <w:r w:rsidRPr="006237C0">
              <w:rPr>
                <w:rFonts w:eastAsiaTheme="minorEastAsia"/>
                <w:vanish/>
                <w:sz w:val="24"/>
              </w:rPr>
              <w:t>362</w:t>
            </w:r>
            <w:r w:rsidRPr="006237C0">
              <w:rPr>
                <w:rFonts w:eastAsiaTheme="minorEastAsia"/>
                <w:vanish/>
                <w:sz w:val="24"/>
              </w:rPr>
              <w:t>页。翻译小组于</w:t>
            </w:r>
            <w:r w:rsidRPr="006237C0">
              <w:rPr>
                <w:rFonts w:eastAsiaTheme="minorEastAsia"/>
                <w:vanish/>
                <w:sz w:val="24"/>
              </w:rPr>
              <w:t>2018</w:t>
            </w:r>
            <w:r w:rsidRPr="006237C0">
              <w:rPr>
                <w:rFonts w:eastAsiaTheme="minorEastAsia"/>
                <w:vanish/>
                <w:sz w:val="24"/>
              </w:rPr>
              <w:t>年</w:t>
            </w:r>
            <w:r w:rsidRPr="006237C0">
              <w:rPr>
                <w:rFonts w:eastAsiaTheme="minorEastAsia"/>
                <w:vanish/>
                <w:sz w:val="24"/>
              </w:rPr>
              <w:t>9</w:t>
            </w:r>
            <w:r w:rsidRPr="006237C0">
              <w:rPr>
                <w:rFonts w:eastAsiaTheme="minorEastAsia"/>
                <w:vanish/>
                <w:sz w:val="24"/>
              </w:rPr>
              <w:t>月</w:t>
            </w:r>
            <w:r w:rsidRPr="006237C0">
              <w:rPr>
                <w:rFonts w:eastAsiaTheme="minorEastAsia"/>
                <w:vanish/>
                <w:sz w:val="24"/>
              </w:rPr>
              <w:t>15</w:t>
            </w:r>
            <w:r w:rsidRPr="006237C0">
              <w:rPr>
                <w:rFonts w:eastAsiaTheme="minorEastAsia"/>
                <w:vanish/>
                <w:sz w:val="24"/>
              </w:rPr>
              <w:t>日接到</w:t>
            </w:r>
            <w:r w:rsidR="00676253" w:rsidRPr="006237C0">
              <w:rPr>
                <w:rFonts w:eastAsiaTheme="minorEastAsia" w:hint="eastAsia"/>
                <w:vanish/>
                <w:sz w:val="24"/>
              </w:rPr>
              <w:t>该翻译</w:t>
            </w:r>
            <w:r w:rsidRPr="006237C0">
              <w:rPr>
                <w:rFonts w:eastAsiaTheme="minorEastAsia"/>
                <w:vanish/>
                <w:sz w:val="24"/>
              </w:rPr>
              <w:t>项目</w:t>
            </w:r>
            <w:r w:rsidRPr="006237C0">
              <w:rPr>
                <w:rFonts w:eastAsiaTheme="minorEastAsia" w:hint="eastAsia"/>
                <w:vanish/>
                <w:sz w:val="24"/>
              </w:rPr>
              <w:t>后</w:t>
            </w:r>
            <w:r w:rsidRPr="006237C0">
              <w:rPr>
                <w:rFonts w:eastAsiaTheme="minorEastAsia"/>
                <w:vanish/>
                <w:sz w:val="24"/>
              </w:rPr>
              <w:t>，首先确定了项目经理和审校，由项目经理于</w:t>
            </w:r>
            <w:r w:rsidRPr="006237C0">
              <w:rPr>
                <w:rFonts w:eastAsiaTheme="minorEastAsia"/>
                <w:vanish/>
                <w:sz w:val="24"/>
              </w:rPr>
              <w:t>2018</w:t>
            </w:r>
            <w:r w:rsidRPr="006237C0">
              <w:rPr>
                <w:rFonts w:eastAsiaTheme="minorEastAsia"/>
                <w:vanish/>
                <w:sz w:val="24"/>
              </w:rPr>
              <w:t>年</w:t>
            </w:r>
            <w:r w:rsidRPr="006237C0">
              <w:rPr>
                <w:rFonts w:eastAsiaTheme="minorEastAsia"/>
                <w:vanish/>
                <w:sz w:val="24"/>
              </w:rPr>
              <w:t>9</w:t>
            </w:r>
            <w:r w:rsidRPr="006237C0">
              <w:rPr>
                <w:rFonts w:eastAsiaTheme="minorEastAsia"/>
                <w:vanish/>
                <w:sz w:val="24"/>
              </w:rPr>
              <w:t>月</w:t>
            </w:r>
            <w:r w:rsidRPr="006237C0">
              <w:rPr>
                <w:rFonts w:eastAsiaTheme="minorEastAsia"/>
                <w:vanish/>
                <w:sz w:val="24"/>
              </w:rPr>
              <w:t>17</w:t>
            </w:r>
            <w:r w:rsidR="00676253" w:rsidRPr="006237C0">
              <w:rPr>
                <w:rFonts w:eastAsiaTheme="minorEastAsia"/>
                <w:vanish/>
                <w:sz w:val="24"/>
              </w:rPr>
              <w:t>日前进行人员和任务分配并且制定了为</w:t>
            </w:r>
            <w:r w:rsidRPr="006237C0">
              <w:rPr>
                <w:rFonts w:eastAsiaTheme="minorEastAsia"/>
                <w:vanish/>
                <w:sz w:val="24"/>
              </w:rPr>
              <w:t>期一个月的项目时间进度表</w:t>
            </w:r>
            <w:r w:rsidR="00676253" w:rsidRPr="006237C0">
              <w:rPr>
                <w:rFonts w:eastAsiaTheme="minorEastAsia" w:hint="eastAsia"/>
                <w:vanish/>
                <w:sz w:val="24"/>
              </w:rPr>
              <w:t>和质量要求说明书</w:t>
            </w:r>
            <w:r w:rsidR="00676253" w:rsidRPr="006237C0">
              <w:rPr>
                <w:rFonts w:eastAsiaTheme="minorEastAsia"/>
                <w:vanish/>
                <w:sz w:val="24"/>
              </w:rPr>
              <w:t>。</w:t>
            </w:r>
            <w:r w:rsidRPr="006237C0">
              <w:rPr>
                <w:rFonts w:eastAsiaTheme="minorEastAsia"/>
                <w:vanish/>
                <w:sz w:val="24"/>
              </w:rPr>
              <w:t>2018</w:t>
            </w:r>
            <w:r w:rsidRPr="006237C0">
              <w:rPr>
                <w:rFonts w:eastAsiaTheme="minorEastAsia"/>
                <w:vanish/>
                <w:sz w:val="24"/>
              </w:rPr>
              <w:t>年</w:t>
            </w:r>
            <w:r w:rsidRPr="006237C0">
              <w:rPr>
                <w:rFonts w:eastAsiaTheme="minorEastAsia"/>
                <w:vanish/>
                <w:sz w:val="24"/>
              </w:rPr>
              <w:t>10</w:t>
            </w:r>
            <w:r w:rsidRPr="006237C0">
              <w:rPr>
                <w:rFonts w:eastAsiaTheme="minorEastAsia"/>
                <w:vanish/>
                <w:sz w:val="24"/>
              </w:rPr>
              <w:t>月</w:t>
            </w:r>
            <w:r w:rsidRPr="006237C0">
              <w:rPr>
                <w:rFonts w:eastAsiaTheme="minorEastAsia"/>
                <w:vanish/>
                <w:sz w:val="24"/>
              </w:rPr>
              <w:t>9</w:t>
            </w:r>
            <w:r w:rsidR="00676253" w:rsidRPr="006237C0">
              <w:rPr>
                <w:rFonts w:eastAsiaTheme="minorEastAsia"/>
                <w:vanish/>
                <w:sz w:val="24"/>
              </w:rPr>
              <w:t>日前完成</w:t>
            </w:r>
            <w:r w:rsidR="00676253" w:rsidRPr="006237C0">
              <w:rPr>
                <w:rFonts w:eastAsiaTheme="minorEastAsia" w:hint="eastAsia"/>
                <w:vanish/>
                <w:sz w:val="24"/>
              </w:rPr>
              <w:t>初审</w:t>
            </w:r>
            <w:r w:rsidR="00676253" w:rsidRPr="006237C0">
              <w:rPr>
                <w:rFonts w:eastAsiaTheme="minorEastAsia"/>
                <w:vanish/>
                <w:sz w:val="24"/>
              </w:rPr>
              <w:t>，</w:t>
            </w:r>
            <w:r w:rsidR="00676253" w:rsidRPr="006237C0">
              <w:rPr>
                <w:rFonts w:eastAsiaTheme="minorEastAsia"/>
                <w:vanish/>
                <w:sz w:val="24"/>
              </w:rPr>
              <w:t>2</w:t>
            </w:r>
            <w:r w:rsidRPr="006237C0">
              <w:rPr>
                <w:rFonts w:eastAsiaTheme="minorEastAsia"/>
                <w:vanish/>
                <w:sz w:val="24"/>
              </w:rPr>
              <w:t>018</w:t>
            </w:r>
            <w:r w:rsidRPr="006237C0">
              <w:rPr>
                <w:rFonts w:eastAsiaTheme="minorEastAsia"/>
                <w:vanish/>
                <w:sz w:val="24"/>
              </w:rPr>
              <w:t>年</w:t>
            </w:r>
            <w:r w:rsidRPr="006237C0">
              <w:rPr>
                <w:rFonts w:eastAsiaTheme="minorEastAsia"/>
                <w:vanish/>
                <w:sz w:val="24"/>
              </w:rPr>
              <w:t>10</w:t>
            </w:r>
            <w:r w:rsidRPr="006237C0">
              <w:rPr>
                <w:rFonts w:eastAsiaTheme="minorEastAsia"/>
                <w:vanish/>
                <w:sz w:val="24"/>
              </w:rPr>
              <w:t>月</w:t>
            </w:r>
            <w:r w:rsidRPr="006237C0">
              <w:rPr>
                <w:rFonts w:eastAsiaTheme="minorEastAsia"/>
                <w:vanish/>
                <w:sz w:val="24"/>
              </w:rPr>
              <w:t>15</w:t>
            </w:r>
            <w:r w:rsidR="00676253" w:rsidRPr="006237C0">
              <w:rPr>
                <w:rFonts w:eastAsiaTheme="minorEastAsia"/>
                <w:vanish/>
                <w:sz w:val="24"/>
              </w:rPr>
              <w:t>日前完成终稿；最后</w:t>
            </w:r>
            <w:r w:rsidR="00676253" w:rsidRPr="006237C0">
              <w:rPr>
                <w:rFonts w:eastAsiaTheme="minorEastAsia" w:hint="eastAsia"/>
                <w:vanish/>
                <w:sz w:val="24"/>
              </w:rPr>
              <w:t>由审校于</w:t>
            </w:r>
            <w:r w:rsidR="00676253" w:rsidRPr="006237C0">
              <w:rPr>
                <w:rFonts w:eastAsiaTheme="minorEastAsia" w:hint="eastAsia"/>
                <w:vanish/>
                <w:sz w:val="24"/>
              </w:rPr>
              <w:t>2</w:t>
            </w:r>
            <w:r w:rsidRPr="006237C0">
              <w:rPr>
                <w:rFonts w:eastAsiaTheme="minorEastAsia"/>
                <w:vanish/>
                <w:sz w:val="24"/>
              </w:rPr>
              <w:t>018</w:t>
            </w:r>
            <w:r w:rsidRPr="006237C0">
              <w:rPr>
                <w:rFonts w:eastAsiaTheme="minorEastAsia"/>
                <w:vanish/>
                <w:sz w:val="24"/>
              </w:rPr>
              <w:t>年</w:t>
            </w:r>
            <w:r w:rsidRPr="006237C0">
              <w:rPr>
                <w:rFonts w:eastAsiaTheme="minorEastAsia"/>
                <w:vanish/>
                <w:sz w:val="24"/>
              </w:rPr>
              <w:t>10</w:t>
            </w:r>
            <w:r w:rsidRPr="006237C0">
              <w:rPr>
                <w:rFonts w:eastAsiaTheme="minorEastAsia"/>
                <w:vanish/>
                <w:sz w:val="24"/>
              </w:rPr>
              <w:t>月</w:t>
            </w:r>
            <w:r w:rsidRPr="006237C0">
              <w:rPr>
                <w:rFonts w:eastAsiaTheme="minorEastAsia"/>
                <w:vanish/>
                <w:sz w:val="24"/>
              </w:rPr>
              <w:t>19</w:t>
            </w:r>
            <w:r w:rsidRPr="006237C0">
              <w:rPr>
                <w:rFonts w:eastAsiaTheme="minorEastAsia"/>
                <w:vanish/>
                <w:sz w:val="24"/>
              </w:rPr>
              <w:t>日前完成</w:t>
            </w:r>
            <w:r w:rsidR="00676253" w:rsidRPr="006237C0">
              <w:rPr>
                <w:rFonts w:eastAsiaTheme="minorEastAsia" w:hint="eastAsia"/>
                <w:vanish/>
                <w:sz w:val="24"/>
              </w:rPr>
              <w:t>翻译</w:t>
            </w:r>
            <w:r w:rsidRPr="006237C0">
              <w:rPr>
                <w:rFonts w:eastAsiaTheme="minorEastAsia"/>
                <w:vanish/>
                <w:sz w:val="24"/>
              </w:rPr>
              <w:t>成品制作，并由项目经理审核</w:t>
            </w:r>
            <w:r w:rsidRPr="006237C0">
              <w:rPr>
                <w:rFonts w:eastAsiaTheme="minorEastAsia" w:hint="eastAsia"/>
                <w:vanish/>
                <w:sz w:val="24"/>
              </w:rPr>
              <w:t>并</w:t>
            </w:r>
            <w:r w:rsidRPr="006237C0">
              <w:rPr>
                <w:rFonts w:eastAsiaTheme="minorEastAsia"/>
                <w:vanish/>
                <w:sz w:val="24"/>
              </w:rPr>
              <w:t>提交给出版社</w:t>
            </w:r>
            <w:r w:rsidR="00676253" w:rsidRPr="006237C0">
              <w:rPr>
                <w:rFonts w:eastAsiaTheme="minorEastAsia"/>
                <w:vanish/>
                <w:sz w:val="24"/>
              </w:rPr>
              <w:t>。</w:t>
            </w:r>
          </w:p>
          <w:p w14:paraId="2B40C5F8" w14:textId="3E0946DC" w:rsidR="00AA4E8D" w:rsidRPr="00AA4E8D" w:rsidRDefault="00AA4E8D" w:rsidP="00AA4E8D">
            <w:pPr>
              <w:spacing w:line="360" w:lineRule="auto"/>
              <w:ind w:firstLineChars="200" w:firstLine="482"/>
              <w:rPr>
                <w:rFonts w:eastAsiaTheme="minorEastAsia"/>
                <w:b/>
                <w:sz w:val="24"/>
              </w:rPr>
            </w:pPr>
            <w:r w:rsidRPr="00AA4E8D">
              <w:rPr>
                <w:rFonts w:eastAsiaTheme="minorEastAsia" w:hint="eastAsia"/>
                <w:b/>
                <w:sz w:val="24"/>
              </w:rPr>
              <w:t>Project background</w:t>
            </w:r>
          </w:p>
          <w:p w14:paraId="09B81F20" w14:textId="3B65B3B5" w:rsidR="00484816" w:rsidRDefault="00484816" w:rsidP="00484816">
            <w:pPr>
              <w:spacing w:line="360" w:lineRule="auto"/>
              <w:ind w:firstLineChars="200" w:firstLine="480"/>
              <w:rPr>
                <w:rFonts w:eastAsiaTheme="minorEastAsia"/>
                <w:sz w:val="24"/>
              </w:rPr>
            </w:pPr>
            <w:r w:rsidRPr="00484816">
              <w:rPr>
                <w:rFonts w:eastAsiaTheme="minorEastAsia"/>
                <w:i/>
                <w:sz w:val="24"/>
              </w:rPr>
              <w:t>Digital Human</w:t>
            </w:r>
            <w:r w:rsidRPr="00484816">
              <w:rPr>
                <w:rFonts w:eastAsiaTheme="minorEastAsia"/>
                <w:sz w:val="24"/>
              </w:rPr>
              <w:t xml:space="preserve"> is a</w:t>
            </w:r>
            <w:r>
              <w:rPr>
                <w:rFonts w:eastAsiaTheme="minorEastAsia" w:hint="eastAsia"/>
                <w:sz w:val="24"/>
              </w:rPr>
              <w:t xml:space="preserve">n </w:t>
            </w:r>
            <w:r>
              <w:rPr>
                <w:rFonts w:eastAsiaTheme="minorEastAsia"/>
                <w:sz w:val="24"/>
              </w:rPr>
              <w:t>English</w:t>
            </w:r>
            <w:r>
              <w:rPr>
                <w:rFonts w:eastAsiaTheme="minorEastAsia" w:hint="eastAsia"/>
                <w:sz w:val="24"/>
              </w:rPr>
              <w:t xml:space="preserve"> book about financial and technology</w:t>
            </w:r>
            <w:ins w:id="11" w:author="李 亚星" w:date="2019-01-11T10:21:00Z">
              <w:r w:rsidR="00C70534">
                <w:rPr>
                  <w:rFonts w:eastAsiaTheme="minorEastAsia" w:hint="eastAsia"/>
                  <w:sz w:val="24"/>
                </w:rPr>
                <w:t>，</w:t>
              </w:r>
            </w:ins>
            <w:del w:id="12" w:author="李 亚星" w:date="2019-01-11T10:21:00Z">
              <w:r w:rsidR="00222C6A" w:rsidDel="00C70534">
                <w:rPr>
                  <w:rFonts w:eastAsiaTheme="minorEastAsia" w:hint="eastAsia"/>
                  <w:sz w:val="24"/>
                </w:rPr>
                <w:delText xml:space="preserve"> which</w:delText>
              </w:r>
            </w:del>
            <w:r w:rsidR="00222C6A">
              <w:rPr>
                <w:rFonts w:eastAsiaTheme="minorEastAsia" w:hint="eastAsia"/>
                <w:sz w:val="24"/>
              </w:rPr>
              <w:t xml:space="preserve"> including 12 parts, 362</w:t>
            </w:r>
            <w:ins w:id="13" w:author="李 亚星" w:date="2019-01-11T10:21:00Z">
              <w:r w:rsidR="00C70534">
                <w:rPr>
                  <w:rFonts w:eastAsiaTheme="minorEastAsia"/>
                  <w:sz w:val="24"/>
                </w:rPr>
                <w:t xml:space="preserve"> </w:t>
              </w:r>
            </w:ins>
            <w:r w:rsidR="00222C6A">
              <w:rPr>
                <w:rFonts w:eastAsiaTheme="minorEastAsia" w:hint="eastAsia"/>
                <w:sz w:val="24"/>
              </w:rPr>
              <w:t xml:space="preserve">pages, and </w:t>
            </w:r>
            <w:commentRangeStart w:id="14"/>
            <w:proofErr w:type="spellStart"/>
            <w:r w:rsidRPr="00484816">
              <w:rPr>
                <w:rFonts w:eastAsiaTheme="minorEastAsia"/>
                <w:sz w:val="24"/>
              </w:rPr>
              <w:t>Guangming</w:t>
            </w:r>
            <w:proofErr w:type="spellEnd"/>
            <w:r w:rsidRPr="00484816">
              <w:rPr>
                <w:rFonts w:eastAsiaTheme="minorEastAsia"/>
                <w:sz w:val="24"/>
              </w:rPr>
              <w:t xml:space="preserve"> Publishing House</w:t>
            </w:r>
            <w:commentRangeEnd w:id="14"/>
            <w:r w:rsidR="00C70534">
              <w:rPr>
                <w:rStyle w:val="ae"/>
              </w:rPr>
              <w:commentReference w:id="14"/>
            </w:r>
            <w:r w:rsidRPr="00484816">
              <w:rPr>
                <w:rFonts w:eastAsiaTheme="minorEastAsia"/>
                <w:sz w:val="24"/>
              </w:rPr>
              <w:t xml:space="preserve"> </w:t>
            </w:r>
            <w:r w:rsidR="00222C6A">
              <w:rPr>
                <w:rFonts w:eastAsiaTheme="minorEastAsia" w:hint="eastAsia"/>
                <w:sz w:val="24"/>
              </w:rPr>
              <w:t xml:space="preserve">is going to </w:t>
            </w:r>
            <w:r w:rsidRPr="00484816">
              <w:rPr>
                <w:rFonts w:eastAsiaTheme="minorEastAsia"/>
                <w:sz w:val="24"/>
              </w:rPr>
              <w:t xml:space="preserve">publish </w:t>
            </w:r>
            <w:proofErr w:type="spellStart"/>
            <w:r w:rsidR="00222C6A">
              <w:rPr>
                <w:rFonts w:eastAsiaTheme="minorEastAsia" w:hint="eastAsia"/>
                <w:sz w:val="24"/>
              </w:rPr>
              <w:t>it</w:t>
            </w:r>
            <w:proofErr w:type="gramStart"/>
            <w:r w:rsidR="00222C6A">
              <w:rPr>
                <w:rFonts w:eastAsiaTheme="minorEastAsia"/>
                <w:sz w:val="24"/>
              </w:rPr>
              <w:t>’</w:t>
            </w:r>
            <w:proofErr w:type="gramEnd"/>
            <w:r w:rsidR="00222C6A">
              <w:rPr>
                <w:rFonts w:eastAsiaTheme="minorEastAsia" w:hint="eastAsia"/>
                <w:sz w:val="24"/>
              </w:rPr>
              <w:t>s</w:t>
            </w:r>
            <w:proofErr w:type="spellEnd"/>
            <w:r w:rsidRPr="00484816">
              <w:rPr>
                <w:rFonts w:eastAsiaTheme="minorEastAsia"/>
                <w:sz w:val="24"/>
              </w:rPr>
              <w:t xml:space="preserve"> Chinese version</w:t>
            </w:r>
            <w:r w:rsidR="00222C6A">
              <w:rPr>
                <w:rFonts w:eastAsiaTheme="minorEastAsia" w:hint="eastAsia"/>
                <w:sz w:val="24"/>
              </w:rPr>
              <w:t>.</w:t>
            </w:r>
            <w:r w:rsidRPr="00484816">
              <w:rPr>
                <w:rFonts w:eastAsiaTheme="minorEastAsia"/>
                <w:sz w:val="24"/>
              </w:rPr>
              <w:t xml:space="preserve"> After receiv</w:t>
            </w:r>
            <w:r w:rsidR="00222C6A">
              <w:rPr>
                <w:rFonts w:eastAsiaTheme="minorEastAsia" w:hint="eastAsia"/>
                <w:sz w:val="24"/>
              </w:rPr>
              <w:t>ed</w:t>
            </w:r>
            <w:r w:rsidRPr="00484816">
              <w:rPr>
                <w:rFonts w:eastAsiaTheme="minorEastAsia"/>
                <w:sz w:val="24"/>
              </w:rPr>
              <w:t xml:space="preserve"> the translation project on September 15, 2018, </w:t>
            </w:r>
            <w:proofErr w:type="gramStart"/>
            <w:r w:rsidRPr="00484816">
              <w:rPr>
                <w:rFonts w:eastAsiaTheme="minorEastAsia"/>
                <w:sz w:val="24"/>
              </w:rPr>
              <w:t>The</w:t>
            </w:r>
            <w:proofErr w:type="gramEnd"/>
            <w:r w:rsidRPr="00484816">
              <w:rPr>
                <w:rFonts w:eastAsiaTheme="minorEastAsia"/>
                <w:sz w:val="24"/>
              </w:rPr>
              <w:t xml:space="preserve"> project manager assigned personnel tasks</w:t>
            </w:r>
            <w:r w:rsidR="00222C6A">
              <w:rPr>
                <w:rFonts w:eastAsiaTheme="minorEastAsia" w:hint="eastAsia"/>
                <w:sz w:val="24"/>
              </w:rPr>
              <w:t xml:space="preserve"> to translators </w:t>
            </w:r>
            <w:r w:rsidR="00222C6A" w:rsidRPr="00484816">
              <w:rPr>
                <w:rFonts w:eastAsiaTheme="minorEastAsia"/>
                <w:sz w:val="24"/>
              </w:rPr>
              <w:t xml:space="preserve">and </w:t>
            </w:r>
            <w:proofErr w:type="spellStart"/>
            <w:ins w:id="15" w:author="李 亚星" w:date="2019-01-11T10:22:00Z">
              <w:r w:rsidR="00C70534">
                <w:rPr>
                  <w:rFonts w:eastAsiaTheme="minorEastAsia" w:hint="eastAsia"/>
                  <w:sz w:val="24"/>
                </w:rPr>
                <w:t>set</w:t>
              </w:r>
            </w:ins>
            <w:del w:id="16" w:author="李 亚星" w:date="2019-01-11T10:22:00Z">
              <w:r w:rsidR="00222C6A" w:rsidRPr="00484816" w:rsidDel="00C70534">
                <w:rPr>
                  <w:rFonts w:eastAsiaTheme="minorEastAsia"/>
                  <w:sz w:val="24"/>
                </w:rPr>
                <w:delText xml:space="preserve">developed </w:delText>
              </w:r>
            </w:del>
            <w:r w:rsidR="00222C6A" w:rsidRPr="00484816">
              <w:rPr>
                <w:rFonts w:eastAsiaTheme="minorEastAsia"/>
                <w:sz w:val="24"/>
              </w:rPr>
              <w:t>a</w:t>
            </w:r>
            <w:proofErr w:type="spellEnd"/>
            <w:r w:rsidR="00222C6A" w:rsidRPr="00484816">
              <w:rPr>
                <w:rFonts w:eastAsiaTheme="minorEastAsia"/>
                <w:sz w:val="24"/>
              </w:rPr>
              <w:t xml:space="preserve"> one-month project schedule</w:t>
            </w:r>
            <w:r w:rsidR="00222C6A">
              <w:rPr>
                <w:rFonts w:eastAsiaTheme="minorEastAsia" w:hint="eastAsia"/>
                <w:sz w:val="24"/>
              </w:rPr>
              <w:t xml:space="preserve"> and published the </w:t>
            </w:r>
            <w:r w:rsidR="00222C6A" w:rsidRPr="00484816">
              <w:rPr>
                <w:rFonts w:eastAsiaTheme="minorEastAsia"/>
                <w:sz w:val="24"/>
              </w:rPr>
              <w:t>quality requirements instructions.</w:t>
            </w:r>
            <w:r w:rsidR="00222C6A">
              <w:rPr>
                <w:rFonts w:eastAsiaTheme="minorEastAsia"/>
                <w:sz w:val="24"/>
              </w:rPr>
              <w:t>by September 17</w:t>
            </w:r>
            <w:r w:rsidR="00222C6A">
              <w:rPr>
                <w:rFonts w:eastAsiaTheme="minorEastAsia" w:hint="eastAsia"/>
                <w:sz w:val="24"/>
              </w:rPr>
              <w:t>;</w:t>
            </w:r>
            <w:r w:rsidRPr="00484816">
              <w:rPr>
                <w:rFonts w:eastAsiaTheme="minorEastAsia"/>
                <w:sz w:val="24"/>
              </w:rPr>
              <w:t xml:space="preserve"> The </w:t>
            </w:r>
            <w:r w:rsidR="00222C6A">
              <w:rPr>
                <w:rFonts w:eastAsiaTheme="minorEastAsia" w:hint="eastAsia"/>
                <w:sz w:val="24"/>
              </w:rPr>
              <w:t>first draft was</w:t>
            </w:r>
            <w:del w:id="17" w:author="李 亚星" w:date="2019-01-11T10:22:00Z">
              <w:r w:rsidR="00222C6A" w:rsidDel="00C70534">
                <w:rPr>
                  <w:rFonts w:eastAsiaTheme="minorEastAsia" w:hint="eastAsia"/>
                  <w:sz w:val="24"/>
                </w:rPr>
                <w:delText xml:space="preserve"> </w:delText>
              </w:r>
            </w:del>
            <w:r w:rsidR="00427DC0">
              <w:rPr>
                <w:rFonts w:eastAsiaTheme="minorEastAsia" w:hint="eastAsia"/>
                <w:sz w:val="24"/>
              </w:rPr>
              <w:t xml:space="preserve"> finished </w:t>
            </w:r>
            <w:r w:rsidR="00222C6A">
              <w:rPr>
                <w:rFonts w:eastAsiaTheme="minorEastAsia" w:hint="eastAsia"/>
                <w:sz w:val="24"/>
              </w:rPr>
              <w:t>by</w:t>
            </w:r>
            <w:r w:rsidR="00427DC0">
              <w:rPr>
                <w:rFonts w:eastAsiaTheme="minorEastAsia"/>
                <w:sz w:val="24"/>
              </w:rPr>
              <w:t xml:space="preserve"> October 9, 2018</w:t>
            </w:r>
            <w:r w:rsidR="00427DC0">
              <w:rPr>
                <w:rFonts w:eastAsiaTheme="minorEastAsia" w:hint="eastAsia"/>
                <w:sz w:val="24"/>
              </w:rPr>
              <w:t xml:space="preserve">, </w:t>
            </w:r>
            <w:r w:rsidRPr="00484816">
              <w:rPr>
                <w:rFonts w:eastAsiaTheme="minorEastAsia"/>
                <w:sz w:val="24"/>
              </w:rPr>
              <w:t xml:space="preserve">and the final draft </w:t>
            </w:r>
            <w:r w:rsidR="00427DC0">
              <w:rPr>
                <w:rFonts w:eastAsiaTheme="minorEastAsia" w:hint="eastAsia"/>
                <w:sz w:val="24"/>
              </w:rPr>
              <w:t>was</w:t>
            </w:r>
            <w:r w:rsidRPr="00484816">
              <w:rPr>
                <w:rFonts w:eastAsiaTheme="minorEastAsia"/>
                <w:sz w:val="24"/>
              </w:rPr>
              <w:t xml:space="preserve"> completed by October 15, 2018. Finally, the </w:t>
            </w:r>
            <w:r w:rsidR="00427DC0">
              <w:rPr>
                <w:rFonts w:eastAsiaTheme="minorEastAsia"/>
                <w:sz w:val="24"/>
              </w:rPr>
              <w:t>translat</w:t>
            </w:r>
            <w:r w:rsidR="00427DC0">
              <w:rPr>
                <w:rFonts w:eastAsiaTheme="minorEastAsia" w:hint="eastAsia"/>
                <w:sz w:val="24"/>
              </w:rPr>
              <w:t>ion was</w:t>
            </w:r>
            <w:r w:rsidRPr="00484816">
              <w:rPr>
                <w:rFonts w:eastAsiaTheme="minorEastAsia"/>
                <w:sz w:val="24"/>
              </w:rPr>
              <w:t xml:space="preserve"> produced by the </w:t>
            </w:r>
            <w:r w:rsidR="00427DC0">
              <w:rPr>
                <w:rFonts w:eastAsiaTheme="minorEastAsia" w:hint="eastAsia"/>
                <w:sz w:val="24"/>
              </w:rPr>
              <w:t xml:space="preserve">reviser </w:t>
            </w:r>
            <w:r w:rsidRPr="00484816">
              <w:rPr>
                <w:rFonts w:eastAsiaTheme="minorEastAsia"/>
                <w:sz w:val="24"/>
              </w:rPr>
              <w:t xml:space="preserve">before October 19, 2018, and </w:t>
            </w:r>
            <w:r w:rsidR="00427DC0">
              <w:rPr>
                <w:rFonts w:eastAsiaTheme="minorEastAsia" w:hint="eastAsia"/>
                <w:sz w:val="24"/>
              </w:rPr>
              <w:t xml:space="preserve">was </w:t>
            </w:r>
            <w:r w:rsidRPr="00484816">
              <w:rPr>
                <w:rFonts w:eastAsiaTheme="minorEastAsia"/>
                <w:sz w:val="24"/>
              </w:rPr>
              <w:t>reviewed and submitted to the publisher by the project manager.</w:t>
            </w:r>
          </w:p>
          <w:p w14:paraId="71D54479" w14:textId="478C85D6" w:rsidR="00427DC0" w:rsidRPr="00484816" w:rsidRDefault="00427DC0" w:rsidP="00484816">
            <w:pPr>
              <w:spacing w:line="360" w:lineRule="auto"/>
              <w:ind w:firstLineChars="200" w:firstLine="480"/>
              <w:rPr>
                <w:rFonts w:eastAsiaTheme="minorEastAsia"/>
                <w:sz w:val="24"/>
              </w:rPr>
            </w:pPr>
            <w:r>
              <w:rPr>
                <w:rFonts w:eastAsiaTheme="minorEastAsia" w:hint="eastAsia"/>
                <w:sz w:val="24"/>
              </w:rPr>
              <w:t>备注：</w:t>
            </w:r>
            <w:r>
              <w:rPr>
                <w:rFonts w:eastAsiaTheme="minorEastAsia" w:hint="eastAsia"/>
                <w:sz w:val="24"/>
              </w:rPr>
              <w:t>1</w:t>
            </w:r>
            <w:r>
              <w:rPr>
                <w:rFonts w:eastAsiaTheme="minorEastAsia" w:hint="eastAsia"/>
                <w:sz w:val="24"/>
              </w:rPr>
              <w:t>、</w:t>
            </w:r>
            <w:r w:rsidRPr="00427DC0">
              <w:rPr>
                <w:rFonts w:eastAsiaTheme="minorEastAsia" w:hint="eastAsia"/>
                <w:color w:val="FF0000"/>
                <w:sz w:val="24"/>
              </w:rPr>
              <w:t>时态，</w:t>
            </w:r>
            <w:r>
              <w:rPr>
                <w:rFonts w:eastAsiaTheme="minorEastAsia" w:hint="eastAsia"/>
                <w:sz w:val="24"/>
              </w:rPr>
              <w:t>这个项目已经完成了，我是不是就可以用</w:t>
            </w:r>
            <w:commentRangeStart w:id="18"/>
            <w:r>
              <w:rPr>
                <w:rFonts w:eastAsiaTheme="minorEastAsia" w:hint="eastAsia"/>
                <w:sz w:val="24"/>
              </w:rPr>
              <w:t>过去时</w:t>
            </w:r>
            <w:commentRangeEnd w:id="18"/>
            <w:r w:rsidR="002E13BD">
              <w:rPr>
                <w:rStyle w:val="ae"/>
              </w:rPr>
              <w:commentReference w:id="18"/>
            </w:r>
            <w:r>
              <w:rPr>
                <w:rFonts w:eastAsiaTheme="minorEastAsia" w:hint="eastAsia"/>
                <w:sz w:val="24"/>
              </w:rPr>
              <w:t>了，但是这个是当时对未来的安排，有点儿纠结。</w:t>
            </w:r>
            <w:r>
              <w:rPr>
                <w:rFonts w:eastAsiaTheme="minorEastAsia" w:hint="eastAsia"/>
                <w:sz w:val="24"/>
              </w:rPr>
              <w:t>2</w:t>
            </w:r>
            <w:r>
              <w:rPr>
                <w:rFonts w:eastAsiaTheme="minorEastAsia" w:hint="eastAsia"/>
                <w:sz w:val="24"/>
              </w:rPr>
              <w:t>、在多久以前，好像都用</w:t>
            </w:r>
            <w:r>
              <w:rPr>
                <w:rFonts w:eastAsiaTheme="minorEastAsia" w:hint="eastAsia"/>
                <w:sz w:val="24"/>
              </w:rPr>
              <w:t>by +</w:t>
            </w:r>
            <w:r>
              <w:rPr>
                <w:rFonts w:eastAsiaTheme="minorEastAsia" w:hint="eastAsia"/>
                <w:sz w:val="24"/>
              </w:rPr>
              <w:t>时间太单调了是不是，</w:t>
            </w:r>
          </w:p>
          <w:p w14:paraId="2A096F06" w14:textId="186D7A73" w:rsidR="00490433" w:rsidRPr="006237C0" w:rsidRDefault="00AA4E8D" w:rsidP="00490433">
            <w:pPr>
              <w:spacing w:line="360" w:lineRule="auto"/>
              <w:ind w:firstLineChars="200" w:firstLine="480"/>
              <w:rPr>
                <w:rFonts w:eastAsiaTheme="minorEastAsia"/>
                <w:vanish/>
                <w:color w:val="000000"/>
                <w:sz w:val="24"/>
              </w:rPr>
            </w:pPr>
            <w:r>
              <w:rPr>
                <w:rFonts w:eastAsiaTheme="minorEastAsia" w:hint="eastAsia"/>
                <w:vanish/>
                <w:color w:val="000000"/>
                <w:sz w:val="24"/>
              </w:rPr>
              <w:t>About the author</w:t>
            </w:r>
          </w:p>
          <w:p w14:paraId="131339C6" w14:textId="1A7037F2" w:rsidR="00490433" w:rsidRPr="006237C0" w:rsidRDefault="00676253" w:rsidP="002333BF">
            <w:pPr>
              <w:spacing w:line="360" w:lineRule="auto"/>
              <w:ind w:firstLineChars="200" w:firstLine="480"/>
              <w:rPr>
                <w:rFonts w:eastAsiaTheme="minorEastAsia"/>
                <w:vanish/>
                <w:sz w:val="24"/>
              </w:rPr>
            </w:pPr>
            <w:r w:rsidRPr="006237C0">
              <w:rPr>
                <w:vanish/>
                <w:sz w:val="24"/>
              </w:rPr>
              <w:t>克里斯</w:t>
            </w:r>
            <w:r w:rsidRPr="006237C0">
              <w:rPr>
                <w:rFonts w:ascii="宋体" w:hAnsi="宋体" w:hint="eastAsia"/>
                <w:vanish/>
                <w:sz w:val="24"/>
              </w:rPr>
              <w:t>.</w:t>
            </w:r>
            <w:r w:rsidRPr="006237C0">
              <w:rPr>
                <w:rFonts w:hint="eastAsia"/>
                <w:vanish/>
                <w:sz w:val="24"/>
              </w:rPr>
              <w:t>斯金</w:t>
            </w:r>
            <w:proofErr w:type="gramStart"/>
            <w:r w:rsidRPr="006237C0">
              <w:rPr>
                <w:rFonts w:hint="eastAsia"/>
                <w:vanish/>
                <w:sz w:val="24"/>
              </w:rPr>
              <w:t>纳不仅</w:t>
            </w:r>
            <w:proofErr w:type="gramEnd"/>
            <w:r w:rsidRPr="006237C0">
              <w:rPr>
                <w:rFonts w:hint="eastAsia"/>
                <w:vanish/>
                <w:sz w:val="24"/>
              </w:rPr>
              <w:t>是一名</w:t>
            </w:r>
            <w:r w:rsidR="00490433" w:rsidRPr="006237C0">
              <w:rPr>
                <w:rFonts w:eastAsiaTheme="minorEastAsia"/>
                <w:vanish/>
                <w:sz w:val="24"/>
              </w:rPr>
              <w:t>金融市场和金融科技的独立评论员，</w:t>
            </w:r>
            <w:r w:rsidR="002333BF" w:rsidRPr="006237C0">
              <w:rPr>
                <w:rFonts w:eastAsiaTheme="minorEastAsia"/>
                <w:vanish/>
                <w:sz w:val="24"/>
              </w:rPr>
              <w:t>此前曾写过许</w:t>
            </w:r>
            <w:r w:rsidR="002333BF" w:rsidRPr="006237C0">
              <w:rPr>
                <w:rFonts w:eastAsiaTheme="minorEastAsia"/>
                <w:vanish/>
                <w:sz w:val="24"/>
              </w:rPr>
              <w:lastRenderedPageBreak/>
              <w:t>多书籍，涵盖欧洲银行业规则中的所有内容</w:t>
            </w:r>
            <w:r w:rsidR="002333BF" w:rsidRPr="006237C0">
              <w:rPr>
                <w:rFonts w:eastAsiaTheme="minorEastAsia" w:hint="eastAsia"/>
                <w:vanish/>
                <w:sz w:val="24"/>
              </w:rPr>
              <w:t>和</w:t>
            </w:r>
            <w:r w:rsidR="002333BF" w:rsidRPr="006237C0">
              <w:rPr>
                <w:rFonts w:eastAsiaTheme="minorEastAsia"/>
                <w:vanish/>
                <w:sz w:val="24"/>
              </w:rPr>
              <w:t>信贷危机对银行业的未来</w:t>
            </w:r>
            <w:r w:rsidR="002333BF" w:rsidRPr="006237C0">
              <w:rPr>
                <w:rFonts w:eastAsiaTheme="minorEastAsia" w:hint="eastAsia"/>
                <w:vanish/>
                <w:sz w:val="24"/>
              </w:rPr>
              <w:t>的影响</w:t>
            </w:r>
            <w:r w:rsidR="002333BF" w:rsidRPr="006237C0">
              <w:rPr>
                <w:rFonts w:eastAsiaTheme="minorEastAsia"/>
                <w:vanish/>
                <w:sz w:val="24"/>
              </w:rPr>
              <w:t>，</w:t>
            </w:r>
            <w:r w:rsidR="002333BF" w:rsidRPr="006237C0">
              <w:rPr>
                <w:rFonts w:eastAsiaTheme="minorEastAsia" w:hint="eastAsia"/>
                <w:vanish/>
                <w:sz w:val="24"/>
              </w:rPr>
              <w:t>其作品</w:t>
            </w:r>
            <w:r w:rsidR="002333BF" w:rsidRPr="006237C0">
              <w:rPr>
                <w:rFonts w:eastAsiaTheme="minorEastAsia"/>
                <w:i/>
                <w:vanish/>
                <w:sz w:val="24"/>
              </w:rPr>
              <w:t xml:space="preserve"> </w:t>
            </w:r>
            <w:r w:rsidR="00490433" w:rsidRPr="006237C0">
              <w:rPr>
                <w:rFonts w:eastAsiaTheme="minorEastAsia"/>
                <w:i/>
                <w:vanish/>
                <w:sz w:val="24"/>
              </w:rPr>
              <w:t>Digital Bank</w:t>
            </w:r>
            <w:r w:rsidR="00490433" w:rsidRPr="006237C0">
              <w:rPr>
                <w:rFonts w:eastAsiaTheme="minorEastAsia"/>
                <w:vanish/>
                <w:sz w:val="24"/>
              </w:rPr>
              <w:t>，</w:t>
            </w:r>
            <w:r w:rsidR="00490433" w:rsidRPr="006237C0">
              <w:rPr>
                <w:rFonts w:eastAsiaTheme="minorEastAsia"/>
                <w:i/>
                <w:vanish/>
                <w:sz w:val="24"/>
              </w:rPr>
              <w:t>Value</w:t>
            </w:r>
            <w:r w:rsidRPr="006237C0">
              <w:rPr>
                <w:rFonts w:eastAsiaTheme="minorEastAsia" w:hint="eastAsia"/>
                <w:i/>
                <w:vanish/>
                <w:sz w:val="24"/>
              </w:rPr>
              <w:t xml:space="preserve"> </w:t>
            </w:r>
            <w:r w:rsidR="00490433" w:rsidRPr="006237C0">
              <w:rPr>
                <w:rFonts w:eastAsiaTheme="minorEastAsia"/>
                <w:i/>
                <w:vanish/>
                <w:sz w:val="24"/>
              </w:rPr>
              <w:t>Web</w:t>
            </w:r>
            <w:r w:rsidRPr="006237C0">
              <w:rPr>
                <w:rFonts w:eastAsiaTheme="minorEastAsia" w:hint="eastAsia"/>
                <w:vanish/>
                <w:sz w:val="24"/>
              </w:rPr>
              <w:t>及</w:t>
            </w:r>
            <w:r w:rsidR="00490433" w:rsidRPr="006237C0">
              <w:rPr>
                <w:rFonts w:eastAsiaTheme="minorEastAsia"/>
                <w:i/>
                <w:vanish/>
                <w:sz w:val="24"/>
              </w:rPr>
              <w:t>Digital Human</w:t>
            </w:r>
            <w:r w:rsidR="002333BF" w:rsidRPr="006237C0">
              <w:rPr>
                <w:rFonts w:eastAsiaTheme="minorEastAsia" w:hint="eastAsia"/>
                <w:vanish/>
                <w:sz w:val="24"/>
              </w:rPr>
              <w:t>十分畅销</w:t>
            </w:r>
            <w:r w:rsidR="00490433" w:rsidRPr="006237C0">
              <w:rPr>
                <w:rFonts w:eastAsiaTheme="minorEastAsia"/>
                <w:vanish/>
                <w:sz w:val="24"/>
              </w:rPr>
              <w:t>。布鲁金斯客座学者</w:t>
            </w:r>
            <w:r w:rsidR="00490433" w:rsidRPr="006237C0">
              <w:rPr>
                <w:rFonts w:eastAsiaTheme="minorEastAsia"/>
                <w:vanish/>
                <w:sz w:val="24"/>
              </w:rPr>
              <w:t>Seth Wheeler</w:t>
            </w:r>
            <w:r w:rsidR="00490433" w:rsidRPr="006237C0">
              <w:rPr>
                <w:rFonts w:eastAsiaTheme="minorEastAsia"/>
                <w:vanish/>
                <w:sz w:val="24"/>
              </w:rPr>
              <w:t>和白宫经济政策总裁前任特别助理将其描述为</w:t>
            </w:r>
            <w:r w:rsidR="00490433" w:rsidRPr="006237C0">
              <w:rPr>
                <w:rFonts w:eastAsiaTheme="minorEastAsia"/>
                <w:vanish/>
                <w:sz w:val="24"/>
              </w:rPr>
              <w:t>“</w:t>
            </w:r>
            <w:r w:rsidR="00490433" w:rsidRPr="006237C0">
              <w:rPr>
                <w:rFonts w:eastAsiaTheme="minorEastAsia"/>
                <w:vanish/>
                <w:sz w:val="24"/>
              </w:rPr>
              <w:t>金融科技在任何地方</w:t>
            </w:r>
            <w:proofErr w:type="gramStart"/>
            <w:r w:rsidR="00490433" w:rsidRPr="006237C0">
              <w:rPr>
                <w:rFonts w:eastAsiaTheme="minorEastAsia"/>
                <w:vanish/>
                <w:sz w:val="24"/>
              </w:rPr>
              <w:t>最</w:t>
            </w:r>
            <w:proofErr w:type="gramEnd"/>
            <w:r w:rsidR="00490433" w:rsidRPr="006237C0">
              <w:rPr>
                <w:rFonts w:eastAsiaTheme="minorEastAsia"/>
                <w:vanish/>
                <w:sz w:val="24"/>
              </w:rPr>
              <w:t>权威的声音之一</w:t>
            </w:r>
            <w:r w:rsidR="00490433" w:rsidRPr="006237C0">
              <w:rPr>
                <w:rFonts w:eastAsiaTheme="minorEastAsia"/>
                <w:vanish/>
                <w:sz w:val="24"/>
              </w:rPr>
              <w:t>”</w:t>
            </w:r>
            <w:r w:rsidR="002333BF" w:rsidRPr="006237C0">
              <w:rPr>
                <w:rFonts w:eastAsiaTheme="minorEastAsia"/>
                <w:vanish/>
                <w:sz w:val="24"/>
              </w:rPr>
              <w:t>。</w:t>
            </w:r>
          </w:p>
          <w:p w14:paraId="5E1F05F2" w14:textId="05BDCC00" w:rsidR="009527C7" w:rsidRPr="00AD2A79" w:rsidRDefault="009527C7" w:rsidP="009527C7">
            <w:pPr>
              <w:spacing w:line="360" w:lineRule="auto"/>
              <w:ind w:firstLineChars="200" w:firstLine="480"/>
              <w:rPr>
                <w:rFonts w:eastAsiaTheme="minorEastAsia"/>
                <w:sz w:val="24"/>
              </w:rPr>
            </w:pPr>
            <w:r w:rsidRPr="009527C7">
              <w:rPr>
                <w:rFonts w:eastAsiaTheme="minorEastAsia"/>
                <w:sz w:val="24"/>
              </w:rPr>
              <w:t xml:space="preserve">Chris Skinner is not only an independent commentator on financial markets and technology, but </w:t>
            </w:r>
            <w:r>
              <w:rPr>
                <w:rFonts w:eastAsiaTheme="minorEastAsia" w:hint="eastAsia"/>
                <w:sz w:val="24"/>
              </w:rPr>
              <w:t xml:space="preserve">also </w:t>
            </w:r>
            <w:r w:rsidRPr="009527C7">
              <w:rPr>
                <w:rFonts w:eastAsiaTheme="minorEastAsia"/>
                <w:sz w:val="24"/>
              </w:rPr>
              <w:t xml:space="preserve">has written many books covering all the content of the European banking rules and the impact of the credit crisis on the future of the banking industry. His work </w:t>
            </w:r>
            <w:r w:rsidRPr="009527C7">
              <w:rPr>
                <w:rFonts w:eastAsiaTheme="minorEastAsia"/>
                <w:i/>
                <w:sz w:val="24"/>
              </w:rPr>
              <w:t>Digital Bank</w:t>
            </w:r>
            <w:r w:rsidRPr="009527C7">
              <w:rPr>
                <w:rFonts w:eastAsiaTheme="minorEastAsia"/>
                <w:sz w:val="24"/>
              </w:rPr>
              <w:t xml:space="preserve">, </w:t>
            </w:r>
            <w:r w:rsidRPr="009527C7">
              <w:rPr>
                <w:rFonts w:eastAsiaTheme="minorEastAsia"/>
                <w:i/>
                <w:sz w:val="24"/>
              </w:rPr>
              <w:t xml:space="preserve">Value Web and Digital Human </w:t>
            </w:r>
            <w:r w:rsidRPr="009527C7">
              <w:rPr>
                <w:rFonts w:eastAsiaTheme="minorEastAsia"/>
                <w:sz w:val="24"/>
              </w:rPr>
              <w:t>are very popular. The Brookings guest scholar Seth Wheeler and the former special assistant to the White House Economic Policy President described</w:t>
            </w:r>
            <w:commentRangeStart w:id="19"/>
            <w:r w:rsidRPr="009527C7">
              <w:rPr>
                <w:rFonts w:eastAsiaTheme="minorEastAsia"/>
                <w:sz w:val="24"/>
              </w:rPr>
              <w:t xml:space="preserve"> it</w:t>
            </w:r>
            <w:commentRangeEnd w:id="19"/>
            <w:r w:rsidR="00C70534">
              <w:rPr>
                <w:rStyle w:val="ae"/>
              </w:rPr>
              <w:commentReference w:id="19"/>
            </w:r>
            <w:r w:rsidRPr="009527C7">
              <w:rPr>
                <w:rFonts w:eastAsiaTheme="minorEastAsia"/>
                <w:sz w:val="24"/>
              </w:rPr>
              <w:t xml:space="preserve"> as "one of the most authoritative voices of financial technology anywhere."</w:t>
            </w:r>
          </w:p>
          <w:p w14:paraId="7BD8921B" w14:textId="77777777" w:rsidR="009527C7" w:rsidRDefault="00490433" w:rsidP="002333BF">
            <w:pPr>
              <w:spacing w:line="360" w:lineRule="auto"/>
              <w:ind w:firstLineChars="200" w:firstLine="480"/>
              <w:rPr>
                <w:rFonts w:eastAsiaTheme="minorEastAsia"/>
                <w:vanish/>
                <w:sz w:val="24"/>
              </w:rPr>
            </w:pPr>
            <w:r w:rsidRPr="006237C0">
              <w:rPr>
                <w:rFonts w:eastAsiaTheme="minorEastAsia"/>
                <w:vanish/>
                <w:sz w:val="24"/>
              </w:rPr>
              <w:t>Digital Human</w:t>
            </w:r>
            <w:r w:rsidRPr="006237C0">
              <w:rPr>
                <w:rFonts w:eastAsiaTheme="minorEastAsia"/>
                <w:vanish/>
                <w:sz w:val="24"/>
              </w:rPr>
              <w:t>于</w:t>
            </w:r>
            <w:r w:rsidRPr="006237C0">
              <w:rPr>
                <w:rFonts w:eastAsiaTheme="minorEastAsia"/>
                <w:vanish/>
                <w:sz w:val="24"/>
              </w:rPr>
              <w:t>2018</w:t>
            </w:r>
            <w:r w:rsidRPr="006237C0">
              <w:rPr>
                <w:rFonts w:eastAsiaTheme="minorEastAsia"/>
                <w:vanish/>
                <w:sz w:val="24"/>
              </w:rPr>
              <w:t>年</w:t>
            </w:r>
            <w:r w:rsidRPr="006237C0">
              <w:rPr>
                <w:rFonts w:eastAsiaTheme="minorEastAsia"/>
                <w:vanish/>
                <w:sz w:val="24"/>
              </w:rPr>
              <w:t>3</w:t>
            </w:r>
            <w:r w:rsidRPr="006237C0">
              <w:rPr>
                <w:rFonts w:eastAsiaTheme="minorEastAsia"/>
                <w:vanish/>
                <w:sz w:val="24"/>
              </w:rPr>
              <w:t>月发布，</w:t>
            </w:r>
            <w:r w:rsidR="002333BF" w:rsidRPr="006237C0">
              <w:rPr>
                <w:rFonts w:eastAsiaTheme="minorEastAsia" w:hint="eastAsia"/>
                <w:vanish/>
                <w:sz w:val="24"/>
              </w:rPr>
              <w:t>该书</w:t>
            </w:r>
            <w:r w:rsidR="002333BF" w:rsidRPr="006237C0">
              <w:rPr>
                <w:rFonts w:hint="eastAsia"/>
                <w:vanish/>
                <w:sz w:val="24"/>
              </w:rPr>
              <w:t>讲述了与人类数字化时代发展的相关内容，</w:t>
            </w:r>
            <w:r w:rsidRPr="006237C0">
              <w:rPr>
                <w:rFonts w:eastAsiaTheme="minorEastAsia"/>
                <w:vanish/>
                <w:sz w:val="24"/>
              </w:rPr>
              <w:t>着眼于更广泛的数字化图景</w:t>
            </w:r>
            <w:r w:rsidR="002333BF" w:rsidRPr="006237C0">
              <w:rPr>
                <w:rFonts w:eastAsiaTheme="minorEastAsia" w:hint="eastAsia"/>
                <w:vanish/>
                <w:sz w:val="24"/>
              </w:rPr>
              <w:t>。</w:t>
            </w:r>
            <w:r w:rsidRPr="006237C0">
              <w:rPr>
                <w:rFonts w:eastAsiaTheme="minorEastAsia" w:hint="eastAsia"/>
                <w:vanish/>
                <w:sz w:val="24"/>
              </w:rPr>
              <w:t>书中为读者描述了</w:t>
            </w:r>
            <w:r w:rsidRPr="006237C0">
              <w:rPr>
                <w:rFonts w:eastAsiaTheme="minorEastAsia"/>
                <w:vanish/>
                <w:sz w:val="24"/>
              </w:rPr>
              <w:t>一个为</w:t>
            </w:r>
            <w:r w:rsidRPr="006237C0">
              <w:rPr>
                <w:rFonts w:eastAsiaTheme="minorEastAsia" w:hint="eastAsia"/>
                <w:vanish/>
                <w:sz w:val="24"/>
              </w:rPr>
              <w:t>人类</w:t>
            </w:r>
            <w:r w:rsidRPr="006237C0">
              <w:rPr>
                <w:rFonts w:eastAsiaTheme="minorEastAsia"/>
                <w:vanish/>
                <w:sz w:val="24"/>
              </w:rPr>
              <w:t>每个人量身定制的</w:t>
            </w:r>
            <w:r w:rsidRPr="006237C0">
              <w:rPr>
                <w:rFonts w:eastAsiaTheme="minorEastAsia" w:hint="eastAsia"/>
                <w:vanish/>
                <w:sz w:val="24"/>
              </w:rPr>
              <w:t>全</w:t>
            </w:r>
            <w:r w:rsidRPr="006237C0">
              <w:rPr>
                <w:rFonts w:eastAsiaTheme="minorEastAsia"/>
                <w:vanish/>
                <w:sz w:val="24"/>
              </w:rPr>
              <w:t>新的，开放的银行和金融服务系统。</w:t>
            </w:r>
            <w:r w:rsidR="004A31A3" w:rsidRPr="006237C0">
              <w:rPr>
                <w:rFonts w:eastAsiaTheme="minorEastAsia" w:hint="eastAsia"/>
                <w:vanish/>
                <w:sz w:val="24"/>
              </w:rPr>
              <w:t>作者讲述</w:t>
            </w:r>
            <w:r w:rsidR="002333BF" w:rsidRPr="006237C0">
              <w:rPr>
                <w:rFonts w:eastAsiaTheme="minorEastAsia"/>
                <w:vanish/>
                <w:sz w:val="24"/>
              </w:rPr>
              <w:t>了金融包容性如何推动创新，以及随着数十亿人加入该体系，</w:t>
            </w:r>
            <w:r w:rsidRPr="006237C0">
              <w:rPr>
                <w:rFonts w:eastAsiaTheme="minorEastAsia"/>
                <w:vanish/>
                <w:sz w:val="24"/>
              </w:rPr>
              <w:t>将如何改变</w:t>
            </w:r>
            <w:r w:rsidR="002333BF" w:rsidRPr="006237C0">
              <w:rPr>
                <w:rFonts w:eastAsiaTheme="minorEastAsia" w:hint="eastAsia"/>
                <w:vanish/>
                <w:sz w:val="24"/>
              </w:rPr>
              <w:t>以银行为代表的</w:t>
            </w:r>
            <w:r w:rsidR="00885999" w:rsidRPr="006237C0">
              <w:rPr>
                <w:rFonts w:eastAsiaTheme="minorEastAsia"/>
                <w:vanish/>
                <w:sz w:val="24"/>
              </w:rPr>
              <w:t>金融服务</w:t>
            </w:r>
            <w:r w:rsidR="00885999" w:rsidRPr="006237C0">
              <w:rPr>
                <w:rFonts w:eastAsiaTheme="minorEastAsia" w:hint="eastAsia"/>
                <w:vanish/>
                <w:sz w:val="24"/>
              </w:rPr>
              <w:t>.</w:t>
            </w:r>
          </w:p>
          <w:p w14:paraId="26792B26" w14:textId="3D6A4539" w:rsidR="00E24C3E" w:rsidRPr="00E24C3E" w:rsidRDefault="00E24C3E" w:rsidP="002333BF">
            <w:pPr>
              <w:spacing w:line="360" w:lineRule="auto"/>
              <w:ind w:firstLineChars="200" w:firstLine="480"/>
              <w:rPr>
                <w:rFonts w:eastAsiaTheme="minorEastAsia"/>
                <w:sz w:val="24"/>
              </w:rPr>
            </w:pPr>
            <w:r w:rsidRPr="00E24C3E">
              <w:rPr>
                <w:rFonts w:eastAsiaTheme="minorEastAsia" w:hint="eastAsia"/>
                <w:sz w:val="24"/>
              </w:rPr>
              <w:t>About the book</w:t>
            </w:r>
          </w:p>
          <w:p w14:paraId="57E064D8" w14:textId="5E338807" w:rsidR="00490433" w:rsidRDefault="009527C7" w:rsidP="002333BF">
            <w:pPr>
              <w:spacing w:line="360" w:lineRule="auto"/>
              <w:ind w:firstLineChars="200" w:firstLine="480"/>
              <w:rPr>
                <w:rFonts w:eastAsiaTheme="minorEastAsia"/>
                <w:sz w:val="24"/>
              </w:rPr>
            </w:pPr>
            <w:r w:rsidRPr="009527C7">
              <w:rPr>
                <w:rFonts w:eastAsiaTheme="minorEastAsia"/>
                <w:sz w:val="24"/>
              </w:rPr>
              <w:t xml:space="preserve"> Digital Human was released in March 2018, and it covers the development of the digital age of humanity, with a focus on a broader digital landscape. The book describes a new, open banking and financial services system tailored to each individual. The author</w:t>
            </w:r>
            <w:del w:id="20" w:author="李 亚星" w:date="2019-01-11T10:24:00Z">
              <w:r w:rsidRPr="009527C7" w:rsidDel="00C70534">
                <w:rPr>
                  <w:rFonts w:eastAsiaTheme="minorEastAsia"/>
                  <w:sz w:val="24"/>
                </w:rPr>
                <w:delText>s</w:delText>
              </w:r>
            </w:del>
            <w:r w:rsidRPr="009527C7">
              <w:rPr>
                <w:rFonts w:eastAsiaTheme="minorEastAsia"/>
                <w:sz w:val="24"/>
              </w:rPr>
              <w:t xml:space="preserve"> </w:t>
            </w:r>
            <w:proofErr w:type="spellStart"/>
            <w:r w:rsidRPr="009527C7">
              <w:rPr>
                <w:rFonts w:eastAsiaTheme="minorEastAsia"/>
                <w:sz w:val="24"/>
              </w:rPr>
              <w:t>describe</w:t>
            </w:r>
            <w:ins w:id="21" w:author="李 亚星" w:date="2019-01-11T10:24:00Z">
              <w:r w:rsidR="00C70534">
                <w:rPr>
                  <w:rFonts w:eastAsiaTheme="minorEastAsia"/>
                  <w:sz w:val="24"/>
                </w:rPr>
                <w:t>a</w:t>
              </w:r>
            </w:ins>
            <w:proofErr w:type="spellEnd"/>
            <w:r w:rsidRPr="009527C7">
              <w:rPr>
                <w:rFonts w:eastAsiaTheme="minorEastAsia"/>
                <w:sz w:val="24"/>
              </w:rPr>
              <w:t xml:space="preserve"> how financial inclusion can drive innovation and how financial institutions represented by banks will change as billions of people join the system.</w:t>
            </w:r>
          </w:p>
          <w:p w14:paraId="766E12A3" w14:textId="44220A8A" w:rsidR="00885999" w:rsidRPr="006237C0" w:rsidRDefault="00885999" w:rsidP="002333BF">
            <w:pPr>
              <w:spacing w:line="360" w:lineRule="auto"/>
              <w:ind w:firstLineChars="200" w:firstLine="480"/>
              <w:rPr>
                <w:vanish/>
                <w:sz w:val="24"/>
              </w:rPr>
            </w:pPr>
            <w:r w:rsidRPr="006237C0">
              <w:rPr>
                <w:rFonts w:hint="eastAsia"/>
                <w:vanish/>
                <w:sz w:val="24"/>
              </w:rPr>
              <w:t>本报告译者翻译的部分为其中的第七章</w:t>
            </w:r>
            <w:r w:rsidRPr="006237C0">
              <w:rPr>
                <w:rFonts w:hint="eastAsia"/>
                <w:i/>
                <w:vanish/>
                <w:sz w:val="24"/>
              </w:rPr>
              <w:t>The Fall of Banks,</w:t>
            </w:r>
            <w:r w:rsidRPr="006237C0">
              <w:rPr>
                <w:rFonts w:hint="eastAsia"/>
                <w:vanish/>
                <w:sz w:val="24"/>
              </w:rPr>
              <w:t xml:space="preserve"> </w:t>
            </w:r>
            <w:r w:rsidRPr="006237C0">
              <w:rPr>
                <w:rFonts w:hint="eastAsia"/>
                <w:vanish/>
                <w:sz w:val="24"/>
              </w:rPr>
              <w:t>该部分主要是关于数字化时代下，</w:t>
            </w:r>
            <w:r w:rsidR="00E92E63" w:rsidRPr="006237C0">
              <w:rPr>
                <w:rFonts w:hint="eastAsia"/>
                <w:vanish/>
                <w:sz w:val="24"/>
              </w:rPr>
              <w:t>全世界的</w:t>
            </w:r>
            <w:r w:rsidRPr="006237C0">
              <w:rPr>
                <w:rFonts w:hint="eastAsia"/>
                <w:vanish/>
                <w:sz w:val="24"/>
              </w:rPr>
              <w:t>传统银行如今所面临的困局以及为何</w:t>
            </w:r>
            <w:r w:rsidR="00F86DB4" w:rsidRPr="006237C0">
              <w:rPr>
                <w:rFonts w:hint="eastAsia"/>
                <w:vanish/>
                <w:sz w:val="24"/>
              </w:rPr>
              <w:t>会</w:t>
            </w:r>
            <w:r w:rsidRPr="006237C0">
              <w:rPr>
                <w:rFonts w:hint="eastAsia"/>
                <w:vanish/>
                <w:sz w:val="24"/>
              </w:rPr>
              <w:t>走向</w:t>
            </w:r>
            <w:r w:rsidR="00F86DB4" w:rsidRPr="006237C0">
              <w:rPr>
                <w:rFonts w:hint="eastAsia"/>
                <w:vanish/>
                <w:sz w:val="24"/>
              </w:rPr>
              <w:t>没落</w:t>
            </w:r>
            <w:r w:rsidRPr="006237C0">
              <w:rPr>
                <w:rFonts w:hint="eastAsia"/>
                <w:vanish/>
                <w:sz w:val="24"/>
              </w:rPr>
              <w:t>，比如受制于传统的架构体系</w:t>
            </w:r>
            <w:r w:rsidR="00E92E63" w:rsidRPr="006237C0">
              <w:rPr>
                <w:rFonts w:hint="eastAsia"/>
                <w:vanish/>
                <w:sz w:val="24"/>
              </w:rPr>
              <w:t>；</w:t>
            </w:r>
            <w:r w:rsidRPr="006237C0">
              <w:rPr>
                <w:rFonts w:hint="eastAsia"/>
                <w:vanish/>
                <w:sz w:val="24"/>
              </w:rPr>
              <w:t>在银行领导层中</w:t>
            </w:r>
            <w:r w:rsidR="00E92E63" w:rsidRPr="006237C0">
              <w:rPr>
                <w:rFonts w:hint="eastAsia"/>
                <w:vanish/>
                <w:sz w:val="24"/>
              </w:rPr>
              <w:t>缺乏拥有专业技术知识的成员；缺乏变革意识与危机意识。</w:t>
            </w:r>
          </w:p>
          <w:p w14:paraId="4814CDA5" w14:textId="1E7F7151" w:rsidR="009527C7" w:rsidRPr="00AD2A79" w:rsidRDefault="009527C7" w:rsidP="009527C7">
            <w:pPr>
              <w:spacing w:line="360" w:lineRule="auto"/>
              <w:ind w:firstLineChars="200" w:firstLine="480"/>
              <w:rPr>
                <w:rFonts w:eastAsiaTheme="minorEastAsia"/>
                <w:sz w:val="24"/>
              </w:rPr>
            </w:pPr>
            <w:r w:rsidRPr="009527C7">
              <w:rPr>
                <w:rFonts w:eastAsiaTheme="minorEastAsia"/>
                <w:sz w:val="24"/>
              </w:rPr>
              <w:t xml:space="preserve">The </w:t>
            </w:r>
            <w:r>
              <w:rPr>
                <w:rFonts w:eastAsiaTheme="minorEastAsia"/>
                <w:sz w:val="24"/>
              </w:rPr>
              <w:t xml:space="preserve">seventh chapter </w:t>
            </w:r>
            <w:r>
              <w:rPr>
                <w:rFonts w:eastAsiaTheme="minorEastAsia"/>
                <w:sz w:val="24"/>
              </w:rPr>
              <w:t>：</w:t>
            </w:r>
            <w:r>
              <w:rPr>
                <w:rFonts w:eastAsiaTheme="minorEastAsia"/>
                <w:sz w:val="24"/>
              </w:rPr>
              <w:t>The Fall of Banks.</w:t>
            </w:r>
            <w:r>
              <w:rPr>
                <w:rFonts w:eastAsiaTheme="minorEastAsia" w:hint="eastAsia"/>
                <w:sz w:val="24"/>
              </w:rPr>
              <w:t xml:space="preserve"> was translated by the </w:t>
            </w:r>
            <w:del w:id="22" w:author="李 亚星" w:date="2019-01-11T10:25:00Z">
              <w:r w:rsidDel="00C70534">
                <w:rPr>
                  <w:rFonts w:eastAsiaTheme="minorEastAsia" w:hint="eastAsia"/>
                  <w:sz w:val="24"/>
                </w:rPr>
                <w:delText>interpreter</w:delText>
              </w:r>
            </w:del>
            <w:ins w:id="23" w:author="李 亚星" w:date="2019-01-11T10:25:00Z">
              <w:r w:rsidR="00C70534">
                <w:rPr>
                  <w:rFonts w:eastAsiaTheme="minorEastAsia"/>
                  <w:sz w:val="24"/>
                </w:rPr>
                <w:t>translator</w:t>
              </w:r>
            </w:ins>
            <w:r>
              <w:rPr>
                <w:rFonts w:eastAsiaTheme="minorEastAsia" w:hint="eastAsia"/>
                <w:sz w:val="24"/>
              </w:rPr>
              <w:t>.</w:t>
            </w:r>
            <w:ins w:id="24" w:author="李 亚星" w:date="2019-01-11T10:25:00Z">
              <w:r w:rsidR="00C70534">
                <w:rPr>
                  <w:rFonts w:eastAsiaTheme="minorEastAsia"/>
                  <w:sz w:val="24"/>
                </w:rPr>
                <w:t xml:space="preserve"> </w:t>
              </w:r>
            </w:ins>
            <w:r w:rsidRPr="009527C7">
              <w:rPr>
                <w:rFonts w:eastAsiaTheme="minorEastAsia"/>
                <w:sz w:val="24"/>
              </w:rPr>
              <w:t>This part is mainly about the dilemma faced by traditional banks all over the world in the digital age and why they are</w:t>
            </w:r>
            <w:r>
              <w:rPr>
                <w:rFonts w:eastAsiaTheme="minorEastAsia" w:hint="eastAsia"/>
                <w:sz w:val="24"/>
              </w:rPr>
              <w:t xml:space="preserve"> likely to fall </w:t>
            </w:r>
            <w:r w:rsidRPr="009527C7">
              <w:rPr>
                <w:rFonts w:eastAsiaTheme="minorEastAsia"/>
                <w:sz w:val="24"/>
              </w:rPr>
              <w:t>down</w:t>
            </w:r>
            <w:r>
              <w:rPr>
                <w:rFonts w:eastAsiaTheme="minorEastAsia" w:hint="eastAsia"/>
                <w:sz w:val="24"/>
              </w:rPr>
              <w:t xml:space="preserve"> in the future</w:t>
            </w:r>
            <w:r w:rsidRPr="009527C7">
              <w:rPr>
                <w:rFonts w:eastAsiaTheme="minorEastAsia"/>
                <w:sz w:val="24"/>
              </w:rPr>
              <w:t xml:space="preserve">. For example, </w:t>
            </w:r>
            <w:commentRangeStart w:id="25"/>
            <w:r w:rsidRPr="009527C7">
              <w:rPr>
                <w:rFonts w:eastAsiaTheme="minorEastAsia"/>
                <w:sz w:val="24"/>
              </w:rPr>
              <w:t>subject</w:t>
            </w:r>
            <w:commentRangeEnd w:id="25"/>
            <w:r w:rsidR="00C70534">
              <w:rPr>
                <w:rStyle w:val="ae"/>
              </w:rPr>
              <w:commentReference w:id="25"/>
            </w:r>
            <w:r w:rsidRPr="009527C7">
              <w:rPr>
                <w:rFonts w:eastAsiaTheme="minorEastAsia"/>
                <w:sz w:val="24"/>
              </w:rPr>
              <w:t xml:space="preserve"> to the traditional </w:t>
            </w:r>
            <w:commentRangeStart w:id="26"/>
            <w:r w:rsidRPr="009527C7">
              <w:rPr>
                <w:rFonts w:eastAsiaTheme="minorEastAsia"/>
                <w:sz w:val="24"/>
              </w:rPr>
              <w:t>architecture. System</w:t>
            </w:r>
            <w:commentRangeEnd w:id="26"/>
            <w:r w:rsidR="00C70534">
              <w:rPr>
                <w:rStyle w:val="ae"/>
              </w:rPr>
              <w:commentReference w:id="26"/>
            </w:r>
            <w:r w:rsidRPr="009527C7">
              <w:rPr>
                <w:rFonts w:eastAsiaTheme="minorEastAsia"/>
                <w:sz w:val="24"/>
              </w:rPr>
              <w:t>; lack of members with professional technical knowledge in the bank</w:t>
            </w:r>
            <w:r>
              <w:rPr>
                <w:rFonts w:eastAsiaTheme="minorEastAsia"/>
                <w:sz w:val="24"/>
              </w:rPr>
              <w:t>’</w:t>
            </w:r>
            <w:r>
              <w:rPr>
                <w:rFonts w:eastAsiaTheme="minorEastAsia" w:hint="eastAsia"/>
                <w:sz w:val="24"/>
              </w:rPr>
              <w:t>s</w:t>
            </w:r>
            <w:r>
              <w:rPr>
                <w:rFonts w:eastAsiaTheme="minorEastAsia"/>
                <w:sz w:val="24"/>
              </w:rPr>
              <w:t xml:space="preserve"> lead</w:t>
            </w:r>
            <w:r>
              <w:rPr>
                <w:rFonts w:eastAsiaTheme="minorEastAsia" w:hint="eastAsia"/>
                <w:sz w:val="24"/>
              </w:rPr>
              <w:t xml:space="preserve">ing group or </w:t>
            </w:r>
            <w:r w:rsidRPr="009527C7">
              <w:rPr>
                <w:rFonts w:eastAsiaTheme="minorEastAsia"/>
                <w:sz w:val="24"/>
              </w:rPr>
              <w:t>lack of sense of crisis and</w:t>
            </w:r>
            <w:r>
              <w:rPr>
                <w:rFonts w:eastAsiaTheme="minorEastAsia" w:hint="eastAsia"/>
                <w:sz w:val="24"/>
              </w:rPr>
              <w:t xml:space="preserve"> reform.</w:t>
            </w:r>
          </w:p>
          <w:p w14:paraId="29972E09" w14:textId="0381004F" w:rsidR="00490433" w:rsidRPr="006237C0" w:rsidRDefault="00E24C3E" w:rsidP="00490433">
            <w:pPr>
              <w:spacing w:line="360" w:lineRule="auto"/>
              <w:ind w:firstLineChars="200" w:firstLine="480"/>
              <w:rPr>
                <w:rFonts w:eastAsiaTheme="minorEastAsia"/>
                <w:vanish/>
                <w:sz w:val="24"/>
              </w:rPr>
            </w:pPr>
            <w:r>
              <w:rPr>
                <w:rFonts w:eastAsiaTheme="minorEastAsia" w:hint="eastAsia"/>
                <w:vanish/>
                <w:sz w:val="24"/>
              </w:rPr>
              <w:t>The meaning and goal of translation</w:t>
            </w:r>
          </w:p>
          <w:p w14:paraId="3C14987A" w14:textId="0A809A26" w:rsidR="00490433" w:rsidRPr="006237C0" w:rsidRDefault="00195DFF" w:rsidP="00490433">
            <w:pPr>
              <w:spacing w:line="360" w:lineRule="auto"/>
              <w:ind w:firstLineChars="200" w:firstLine="480"/>
              <w:rPr>
                <w:rFonts w:asciiTheme="minorEastAsia" w:eastAsiaTheme="minorEastAsia" w:hAnsiTheme="minorEastAsia"/>
                <w:vanish/>
                <w:sz w:val="24"/>
              </w:rPr>
            </w:pPr>
            <w:r w:rsidRPr="006237C0">
              <w:rPr>
                <w:rFonts w:asciiTheme="minorEastAsia" w:eastAsiaTheme="minorEastAsia" w:hAnsiTheme="minorEastAsia" w:hint="eastAsia"/>
                <w:vanish/>
                <w:sz w:val="24"/>
              </w:rPr>
              <w:lastRenderedPageBreak/>
              <w:t>通过本次翻译</w:t>
            </w:r>
            <w:r w:rsidR="004E68AE" w:rsidRPr="006237C0">
              <w:rPr>
                <w:rFonts w:asciiTheme="minorEastAsia" w:eastAsiaTheme="minorEastAsia" w:hAnsiTheme="minorEastAsia" w:hint="eastAsia"/>
                <w:vanish/>
                <w:sz w:val="24"/>
              </w:rPr>
              <w:t>一方面是为汉语读者提供了一个读本，</w:t>
            </w:r>
            <w:r w:rsidR="00490433" w:rsidRPr="006237C0">
              <w:rPr>
                <w:rFonts w:asciiTheme="minorEastAsia" w:eastAsiaTheme="minorEastAsia" w:hAnsiTheme="minorEastAsia" w:hint="eastAsia"/>
                <w:vanish/>
                <w:sz w:val="24"/>
              </w:rPr>
              <w:t>帮助汉语读者对当今时代的金融科技发展有一个更进一步的了解，特别是该书对中国阿里巴巴旗下支付宝的评析，可以让译者希望通过该部分的翻译，让汉语读者了解与中国人息息相关看似平常的事物在世界金融的发展中扮演着怎样的角色，为金融知识的普及做出一份贡献，同时</w:t>
            </w:r>
            <w:commentRangeStart w:id="27"/>
            <w:r w:rsidR="00490433" w:rsidRPr="006237C0">
              <w:rPr>
                <w:rFonts w:asciiTheme="minorEastAsia" w:eastAsiaTheme="minorEastAsia" w:hAnsiTheme="minorEastAsia" w:hint="eastAsia"/>
                <w:vanish/>
                <w:sz w:val="24"/>
              </w:rPr>
              <w:t>，通过翻译译者进一步加深对相关翻译理论</w:t>
            </w:r>
            <w:r w:rsidR="005B50FB" w:rsidRPr="006237C0">
              <w:rPr>
                <w:rFonts w:asciiTheme="minorEastAsia" w:eastAsiaTheme="minorEastAsia" w:hAnsiTheme="minorEastAsia" w:hint="eastAsia"/>
                <w:vanish/>
                <w:sz w:val="24"/>
              </w:rPr>
              <w:t>：</w:t>
            </w:r>
            <w:r w:rsidR="005B50FB" w:rsidRPr="006237C0">
              <w:rPr>
                <w:rFonts w:hint="eastAsia"/>
                <w:vanish/>
                <w:sz w:val="24"/>
              </w:rPr>
              <w:t>归化的翻译策略，意译的翻译方法，增译</w:t>
            </w:r>
            <w:proofErr w:type="gramStart"/>
            <w:r w:rsidR="005B50FB" w:rsidRPr="006237C0">
              <w:rPr>
                <w:rFonts w:hint="eastAsia"/>
                <w:vanish/>
                <w:sz w:val="24"/>
              </w:rPr>
              <w:t>和</w:t>
            </w:r>
            <w:r w:rsidR="00B73F8A" w:rsidRPr="006237C0">
              <w:rPr>
                <w:rFonts w:hint="eastAsia"/>
                <w:vanish/>
                <w:sz w:val="24"/>
              </w:rPr>
              <w:t>减</w:t>
            </w:r>
            <w:r w:rsidR="005B50FB" w:rsidRPr="006237C0">
              <w:rPr>
                <w:rFonts w:hint="eastAsia"/>
                <w:vanish/>
                <w:sz w:val="24"/>
              </w:rPr>
              <w:t>译的</w:t>
            </w:r>
            <w:proofErr w:type="gramEnd"/>
            <w:r w:rsidR="005B50FB" w:rsidRPr="006237C0">
              <w:rPr>
                <w:rFonts w:hint="eastAsia"/>
                <w:vanish/>
                <w:sz w:val="24"/>
              </w:rPr>
              <w:t>翻译技巧的</w:t>
            </w:r>
            <w:r w:rsidR="00490433" w:rsidRPr="006237C0">
              <w:rPr>
                <w:rFonts w:asciiTheme="minorEastAsia" w:eastAsiaTheme="minorEastAsia" w:hAnsiTheme="minorEastAsia" w:hint="eastAsia"/>
                <w:vanish/>
                <w:sz w:val="24"/>
              </w:rPr>
              <w:t>理解</w:t>
            </w:r>
            <w:r w:rsidR="005B50FB" w:rsidRPr="006237C0">
              <w:rPr>
                <w:rFonts w:asciiTheme="minorEastAsia" w:eastAsiaTheme="minorEastAsia" w:hAnsiTheme="minorEastAsia" w:hint="eastAsia"/>
                <w:vanish/>
                <w:sz w:val="24"/>
              </w:rPr>
              <w:t>和运用</w:t>
            </w:r>
            <w:r w:rsidR="00490433" w:rsidRPr="006237C0">
              <w:rPr>
                <w:rFonts w:asciiTheme="minorEastAsia" w:eastAsiaTheme="minorEastAsia" w:hAnsiTheme="minorEastAsia" w:hint="eastAsia"/>
                <w:vanish/>
                <w:sz w:val="24"/>
              </w:rPr>
              <w:t>能力，这也有助于</w:t>
            </w:r>
            <w:r w:rsidR="005B50FB" w:rsidRPr="006237C0">
              <w:rPr>
                <w:rFonts w:asciiTheme="minorEastAsia" w:eastAsiaTheme="minorEastAsia" w:hAnsiTheme="minorEastAsia" w:hint="eastAsia"/>
                <w:vanish/>
                <w:sz w:val="24"/>
              </w:rPr>
              <w:t>译者</w:t>
            </w:r>
            <w:r w:rsidR="00490433" w:rsidRPr="006237C0">
              <w:rPr>
                <w:rFonts w:asciiTheme="minorEastAsia" w:eastAsiaTheme="minorEastAsia" w:hAnsiTheme="minorEastAsia" w:hint="eastAsia"/>
                <w:vanish/>
                <w:sz w:val="24"/>
              </w:rPr>
              <w:t>以后的翻译工作</w:t>
            </w:r>
            <w:commentRangeEnd w:id="27"/>
            <w:r w:rsidR="00493AEC" w:rsidRPr="006237C0">
              <w:rPr>
                <w:rStyle w:val="ae"/>
                <w:vanish/>
              </w:rPr>
              <w:commentReference w:id="27"/>
            </w:r>
            <w:r w:rsidR="005B50FB" w:rsidRPr="006237C0">
              <w:rPr>
                <w:rFonts w:asciiTheme="minorEastAsia" w:eastAsiaTheme="minorEastAsia" w:hAnsiTheme="minorEastAsia" w:hint="eastAsia"/>
                <w:vanish/>
                <w:sz w:val="24"/>
              </w:rPr>
              <w:t>。</w:t>
            </w:r>
          </w:p>
          <w:p w14:paraId="43BA580A" w14:textId="1E29B964" w:rsidR="00704126" w:rsidRDefault="004E68AE" w:rsidP="00A95E8A">
            <w:pPr>
              <w:spacing w:line="360" w:lineRule="auto"/>
              <w:ind w:firstLineChars="200" w:firstLine="480"/>
              <w:rPr>
                <w:rFonts w:ascii="宋体" w:hAnsi="宋体"/>
                <w:sz w:val="24"/>
              </w:rPr>
            </w:pPr>
            <w:r w:rsidRPr="004E68AE">
              <w:rPr>
                <w:rFonts w:ascii="宋体" w:hAnsi="宋体"/>
                <w:sz w:val="24"/>
              </w:rPr>
              <w:t xml:space="preserve">On the one hand, </w:t>
            </w:r>
            <w:del w:id="28" w:author="李 亚星" w:date="2019-01-11T10:27:00Z">
              <w:r w:rsidRPr="004E68AE" w:rsidDel="00C70534">
                <w:rPr>
                  <w:rFonts w:ascii="宋体" w:hAnsi="宋体"/>
                  <w:sz w:val="24"/>
                </w:rPr>
                <w:delText xml:space="preserve">this translation provides a </w:delText>
              </w:r>
              <w:r w:rsidDel="00C70534">
                <w:rPr>
                  <w:rFonts w:ascii="宋体" w:hAnsi="宋体" w:hint="eastAsia"/>
                  <w:sz w:val="24"/>
                </w:rPr>
                <w:delText>selectable version</w:delText>
              </w:r>
              <w:r w:rsidDel="00C70534">
                <w:rPr>
                  <w:rFonts w:ascii="宋体" w:hAnsi="宋体"/>
                  <w:sz w:val="24"/>
                </w:rPr>
                <w:delText xml:space="preserve"> for Chinese reader</w:delText>
              </w:r>
              <w:r w:rsidDel="00C70534">
                <w:rPr>
                  <w:rFonts w:ascii="宋体" w:hAnsi="宋体" w:hint="eastAsia"/>
                  <w:sz w:val="24"/>
                </w:rPr>
                <w:delText>. Make</w:delText>
              </w:r>
              <w:r w:rsidR="00296037" w:rsidDel="00C70534">
                <w:rPr>
                  <w:rFonts w:ascii="宋体" w:hAnsi="宋体" w:hint="eastAsia"/>
                  <w:sz w:val="24"/>
                </w:rPr>
                <w:delText xml:space="preserve"> </w:delText>
              </w:r>
              <w:r w:rsidR="00296037" w:rsidDel="00C70534">
                <w:rPr>
                  <w:rFonts w:ascii="宋体" w:hAnsi="宋体"/>
                  <w:sz w:val="24"/>
                </w:rPr>
                <w:delText>Chinese</w:delText>
              </w:r>
              <w:r w:rsidR="00296037" w:rsidDel="00C70534">
                <w:rPr>
                  <w:rFonts w:ascii="宋体" w:hAnsi="宋体" w:hint="eastAsia"/>
                  <w:sz w:val="24"/>
                </w:rPr>
                <w:delText xml:space="preserve"> readers are easy to understand this book, so </w:delText>
              </w:r>
              <w:r w:rsidR="00296037" w:rsidDel="00C70534">
                <w:rPr>
                  <w:rFonts w:ascii="宋体" w:hAnsi="宋体"/>
                  <w:sz w:val="24"/>
                </w:rPr>
                <w:delText>that</w:delText>
              </w:r>
              <w:r w:rsidR="00296037" w:rsidDel="00C70534">
                <w:rPr>
                  <w:rFonts w:ascii="宋体" w:hAnsi="宋体" w:hint="eastAsia"/>
                  <w:sz w:val="24"/>
                </w:rPr>
                <w:delText xml:space="preserve"> </w:delText>
              </w:r>
            </w:del>
            <w:r w:rsidR="00296037">
              <w:rPr>
                <w:rFonts w:ascii="宋体" w:hAnsi="宋体" w:hint="eastAsia"/>
                <w:sz w:val="24"/>
              </w:rPr>
              <w:t xml:space="preserve">they can learn more knowledge about </w:t>
            </w:r>
            <w:r w:rsidRPr="004E68AE">
              <w:rPr>
                <w:rFonts w:ascii="宋体" w:hAnsi="宋体"/>
                <w:sz w:val="24"/>
              </w:rPr>
              <w:t xml:space="preserve">the development of financial technology in the modern era. In particular, the book's analysis of </w:t>
            </w:r>
            <w:del w:id="29" w:author="李 亚星" w:date="2019-01-11T10:28:00Z">
              <w:r w:rsidR="00296037" w:rsidDel="00C70534">
                <w:rPr>
                  <w:rFonts w:ascii="宋体" w:hAnsi="宋体" w:hint="eastAsia"/>
                  <w:sz w:val="24"/>
                </w:rPr>
                <w:delText>Chin</w:delText>
              </w:r>
            </w:del>
            <w:del w:id="30" w:author="李 亚星" w:date="2019-01-11T10:27:00Z">
              <w:r w:rsidR="00296037" w:rsidDel="00C70534">
                <w:rPr>
                  <w:rFonts w:ascii="宋体" w:hAnsi="宋体" w:hint="eastAsia"/>
                  <w:sz w:val="24"/>
                </w:rPr>
                <w:delText>g</w:delText>
              </w:r>
            </w:del>
            <w:del w:id="31" w:author="李 亚星" w:date="2019-01-11T10:28:00Z">
              <w:r w:rsidR="00296037" w:rsidDel="00C70534">
                <w:rPr>
                  <w:rFonts w:ascii="宋体" w:hAnsi="宋体" w:hint="eastAsia"/>
                  <w:sz w:val="24"/>
                </w:rPr>
                <w:delText>ese</w:delText>
              </w:r>
            </w:del>
            <w:r w:rsidRPr="004E68AE">
              <w:rPr>
                <w:rFonts w:ascii="宋体" w:hAnsi="宋体"/>
                <w:sz w:val="24"/>
              </w:rPr>
              <w:t xml:space="preserve"> Alibaba's Alipay can </w:t>
            </w:r>
            <w:commentRangeStart w:id="32"/>
            <w:r w:rsidRPr="004E68AE">
              <w:rPr>
                <w:rFonts w:ascii="宋体" w:hAnsi="宋体"/>
                <w:sz w:val="24"/>
              </w:rPr>
              <w:t>understand what role</w:t>
            </w:r>
            <w:r w:rsidR="00296037">
              <w:rPr>
                <w:rFonts w:ascii="宋体" w:hAnsi="宋体" w:hint="eastAsia"/>
                <w:sz w:val="24"/>
              </w:rPr>
              <w:t xml:space="preserve"> that</w:t>
            </w:r>
            <w:r w:rsidR="00296037">
              <w:rPr>
                <w:rFonts w:ascii="宋体" w:hAnsi="宋体"/>
                <w:sz w:val="24"/>
              </w:rPr>
              <w:t xml:space="preserve"> </w:t>
            </w:r>
            <w:r w:rsidR="00296037">
              <w:rPr>
                <w:rFonts w:ascii="宋体" w:hAnsi="宋体" w:hint="eastAsia"/>
                <w:sz w:val="24"/>
              </w:rPr>
              <w:t>the things</w:t>
            </w:r>
            <w:r w:rsidR="00296037">
              <w:rPr>
                <w:rFonts w:ascii="宋体" w:hAnsi="宋体"/>
                <w:sz w:val="24"/>
              </w:rPr>
              <w:t xml:space="preserve"> seemingly </w:t>
            </w:r>
            <w:proofErr w:type="gramStart"/>
            <w:r w:rsidR="00296037">
              <w:rPr>
                <w:rFonts w:ascii="宋体" w:hAnsi="宋体" w:hint="eastAsia"/>
                <w:sz w:val="24"/>
              </w:rPr>
              <w:t>or</w:t>
            </w:r>
            <w:r w:rsidRPr="004E68AE">
              <w:rPr>
                <w:rFonts w:ascii="宋体" w:hAnsi="宋体"/>
                <w:sz w:val="24"/>
              </w:rPr>
              <w:t xml:space="preserve">dinary </w:t>
            </w:r>
            <w:r w:rsidR="00296037">
              <w:rPr>
                <w:rFonts w:ascii="宋体" w:hAnsi="宋体" w:hint="eastAsia"/>
                <w:sz w:val="24"/>
              </w:rPr>
              <w:t xml:space="preserve"> in</w:t>
            </w:r>
            <w:proofErr w:type="gramEnd"/>
            <w:r w:rsidR="00296037">
              <w:rPr>
                <w:rFonts w:ascii="宋体" w:hAnsi="宋体" w:hint="eastAsia"/>
                <w:sz w:val="24"/>
              </w:rPr>
              <w:t xml:space="preserve"> Chinese life </w:t>
            </w:r>
            <w:r w:rsidRPr="004E68AE">
              <w:rPr>
                <w:rFonts w:ascii="宋体" w:hAnsi="宋体"/>
                <w:sz w:val="24"/>
              </w:rPr>
              <w:t>are playing in t</w:t>
            </w:r>
            <w:r w:rsidR="00296037">
              <w:rPr>
                <w:rFonts w:ascii="宋体" w:hAnsi="宋体"/>
                <w:sz w:val="24"/>
              </w:rPr>
              <w:t>he development of world finance</w:t>
            </w:r>
            <w:r w:rsidR="00296037">
              <w:rPr>
                <w:rFonts w:ascii="宋体" w:hAnsi="宋体" w:hint="eastAsia"/>
                <w:sz w:val="24"/>
              </w:rPr>
              <w:t>.</w:t>
            </w:r>
            <w:commentRangeEnd w:id="32"/>
            <w:r w:rsidR="00C70534">
              <w:rPr>
                <w:rStyle w:val="ae"/>
              </w:rPr>
              <w:commentReference w:id="32"/>
            </w:r>
            <w:r w:rsidR="00296037">
              <w:rPr>
                <w:rFonts w:ascii="宋体" w:hAnsi="宋体" w:hint="eastAsia"/>
                <w:sz w:val="24"/>
              </w:rPr>
              <w:t xml:space="preserve"> On the other</w:t>
            </w:r>
            <w:r w:rsidR="00D91C53">
              <w:rPr>
                <w:rFonts w:ascii="宋体" w:hAnsi="宋体" w:hint="eastAsia"/>
                <w:sz w:val="24"/>
              </w:rPr>
              <w:t xml:space="preserve"> hand</w:t>
            </w:r>
            <w:r w:rsidR="00296037">
              <w:rPr>
                <w:rFonts w:ascii="宋体" w:hAnsi="宋体" w:hint="eastAsia"/>
                <w:sz w:val="24"/>
              </w:rPr>
              <w:t>, it</w:t>
            </w:r>
            <w:r w:rsidR="00296037">
              <w:rPr>
                <w:rFonts w:ascii="宋体" w:hAnsi="宋体"/>
                <w:sz w:val="24"/>
              </w:rPr>
              <w:t>’</w:t>
            </w:r>
            <w:r w:rsidR="00296037">
              <w:rPr>
                <w:rFonts w:ascii="宋体" w:hAnsi="宋体" w:hint="eastAsia"/>
                <w:sz w:val="24"/>
              </w:rPr>
              <w:t xml:space="preserve">s a </w:t>
            </w:r>
            <w:del w:id="33" w:author="李 亚星" w:date="2019-01-11T10:28:00Z">
              <w:r w:rsidR="00296037" w:rsidDel="00C70534">
                <w:rPr>
                  <w:rFonts w:ascii="宋体" w:hAnsi="宋体" w:hint="eastAsia"/>
                  <w:sz w:val="24"/>
                </w:rPr>
                <w:delText>litter</w:delText>
              </w:r>
              <w:r w:rsidR="00296037" w:rsidDel="00C70534">
                <w:rPr>
                  <w:rFonts w:ascii="宋体" w:hAnsi="宋体"/>
                  <w:sz w:val="24"/>
                </w:rPr>
                <w:delText xml:space="preserve"> </w:delText>
              </w:r>
            </w:del>
            <w:r w:rsidR="00296037">
              <w:rPr>
                <w:rFonts w:ascii="宋体" w:hAnsi="宋体"/>
                <w:sz w:val="24"/>
              </w:rPr>
              <w:t>contribut</w:t>
            </w:r>
            <w:r w:rsidR="00296037">
              <w:rPr>
                <w:rFonts w:ascii="宋体" w:hAnsi="宋体" w:hint="eastAsia"/>
                <w:sz w:val="24"/>
              </w:rPr>
              <w:t xml:space="preserve">ion </w:t>
            </w:r>
            <w:r w:rsidRPr="004E68AE">
              <w:rPr>
                <w:rFonts w:ascii="宋体" w:hAnsi="宋体"/>
                <w:sz w:val="24"/>
              </w:rPr>
              <w:t>to the popula</w:t>
            </w:r>
            <w:r w:rsidR="00296037">
              <w:rPr>
                <w:rFonts w:ascii="宋体" w:hAnsi="宋体"/>
                <w:sz w:val="24"/>
              </w:rPr>
              <w:t>rization of financial knowledge</w:t>
            </w:r>
            <w:r w:rsidR="00296037">
              <w:rPr>
                <w:rFonts w:ascii="宋体" w:hAnsi="宋体" w:hint="eastAsia"/>
                <w:sz w:val="24"/>
              </w:rPr>
              <w:t xml:space="preserve">. </w:t>
            </w:r>
            <w:commentRangeStart w:id="34"/>
            <w:r w:rsidR="00D91C53">
              <w:rPr>
                <w:rFonts w:ascii="宋体" w:hAnsi="宋体" w:hint="eastAsia"/>
                <w:sz w:val="24"/>
              </w:rPr>
              <w:t xml:space="preserve">Besides, the translator is able to earn more translation </w:t>
            </w:r>
            <w:r w:rsidR="00D91C53">
              <w:rPr>
                <w:rFonts w:ascii="宋体" w:hAnsi="宋体"/>
                <w:sz w:val="24"/>
              </w:rPr>
              <w:t>experien</w:t>
            </w:r>
            <w:r w:rsidR="00D91C53">
              <w:rPr>
                <w:rFonts w:ascii="宋体" w:hAnsi="宋体" w:hint="eastAsia"/>
                <w:sz w:val="24"/>
              </w:rPr>
              <w:t xml:space="preserve">ces and reinforce her </w:t>
            </w:r>
            <w:del w:id="35" w:author="李 亚星" w:date="2019-01-11T10:28:00Z">
              <w:r w:rsidR="00D91C53" w:rsidDel="00C70534">
                <w:rPr>
                  <w:rFonts w:ascii="宋体" w:hAnsi="宋体" w:hint="eastAsia"/>
                  <w:sz w:val="24"/>
                </w:rPr>
                <w:delText xml:space="preserve"> </w:delText>
              </w:r>
            </w:del>
            <w:r w:rsidR="00D91C53">
              <w:rPr>
                <w:rFonts w:ascii="宋体" w:hAnsi="宋体" w:hint="eastAsia"/>
                <w:sz w:val="24"/>
              </w:rPr>
              <w:t xml:space="preserve">translation </w:t>
            </w:r>
            <w:r w:rsidR="00D91C53" w:rsidRPr="00D91C53">
              <w:rPr>
                <w:rFonts w:ascii="宋体" w:hAnsi="宋体"/>
                <w:sz w:val="24"/>
              </w:rPr>
              <w:t>theoretical</w:t>
            </w:r>
            <w:r w:rsidR="00D91C53">
              <w:rPr>
                <w:rFonts w:ascii="宋体" w:hAnsi="宋体" w:hint="eastAsia"/>
                <w:sz w:val="24"/>
              </w:rPr>
              <w:t xml:space="preserve"> structure like </w:t>
            </w:r>
            <w:r w:rsidR="00D91C53" w:rsidRPr="004E68AE">
              <w:rPr>
                <w:rFonts w:ascii="宋体" w:hAnsi="宋体"/>
                <w:sz w:val="24"/>
              </w:rPr>
              <w:t>the translation strategies of naturalization, the translation methods of free translation</w:t>
            </w:r>
            <w:r w:rsidRPr="004E68AE">
              <w:rPr>
                <w:rFonts w:ascii="宋体" w:hAnsi="宋体"/>
                <w:sz w:val="24"/>
              </w:rPr>
              <w:t xml:space="preserve"> through the translation of translators. </w:t>
            </w:r>
            <w:r w:rsidR="00A95E8A">
              <w:rPr>
                <w:rFonts w:ascii="宋体" w:hAnsi="宋体" w:hint="eastAsia"/>
                <w:sz w:val="24"/>
              </w:rPr>
              <w:t>W</w:t>
            </w:r>
            <w:r w:rsidRPr="004E68AE">
              <w:rPr>
                <w:rFonts w:ascii="宋体" w:hAnsi="宋体"/>
                <w:sz w:val="24"/>
              </w:rPr>
              <w:t xml:space="preserve">hich also contribute to </w:t>
            </w:r>
            <w:proofErr w:type="gramStart"/>
            <w:r w:rsidRPr="004E68AE">
              <w:rPr>
                <w:rFonts w:ascii="宋体" w:hAnsi="宋体"/>
                <w:sz w:val="24"/>
              </w:rPr>
              <w:t xml:space="preserve">the </w:t>
            </w:r>
            <w:r w:rsidR="00A95E8A">
              <w:rPr>
                <w:rFonts w:ascii="宋体" w:hAnsi="宋体" w:hint="eastAsia"/>
                <w:sz w:val="24"/>
              </w:rPr>
              <w:t>her</w:t>
            </w:r>
            <w:proofErr w:type="gramEnd"/>
            <w:r w:rsidRPr="004E68AE">
              <w:rPr>
                <w:rFonts w:ascii="宋体" w:hAnsi="宋体"/>
                <w:sz w:val="24"/>
              </w:rPr>
              <w:t xml:space="preserve"> future translation work.</w:t>
            </w:r>
            <w:commentRangeEnd w:id="34"/>
            <w:r w:rsidR="00C70534">
              <w:rPr>
                <w:rStyle w:val="ae"/>
              </w:rPr>
              <w:commentReference w:id="34"/>
            </w:r>
            <w:r w:rsidR="00A95E8A">
              <w:rPr>
                <w:rFonts w:ascii="宋体" w:hAnsi="宋体" w:hint="eastAsia"/>
                <w:sz w:val="24"/>
              </w:rPr>
              <w:t xml:space="preserve"> Besides, the translator has learned more professional </w:t>
            </w:r>
            <w:r w:rsidR="00A95E8A">
              <w:rPr>
                <w:rFonts w:ascii="宋体" w:hAnsi="宋体"/>
                <w:sz w:val="24"/>
              </w:rPr>
              <w:t>knowledge</w:t>
            </w:r>
            <w:r w:rsidR="00A95E8A">
              <w:rPr>
                <w:rFonts w:ascii="宋体" w:hAnsi="宋体" w:hint="eastAsia"/>
                <w:sz w:val="24"/>
              </w:rPr>
              <w:t xml:space="preserve"> about banks during the preparation </w:t>
            </w:r>
            <w:r w:rsidR="001A20C9">
              <w:rPr>
                <w:rFonts w:ascii="宋体" w:hAnsi="宋体" w:hint="eastAsia"/>
                <w:sz w:val="24"/>
              </w:rPr>
              <w:t>stage.</w:t>
            </w:r>
          </w:p>
          <w:p w14:paraId="3DA1DA81" w14:textId="4307400C" w:rsidR="00A95E8A" w:rsidRPr="00AD2A79" w:rsidRDefault="00A95E8A" w:rsidP="00A95E8A">
            <w:pPr>
              <w:spacing w:line="360" w:lineRule="auto"/>
              <w:ind w:firstLineChars="200" w:firstLine="480"/>
              <w:rPr>
                <w:rFonts w:ascii="宋体" w:hAnsi="宋体"/>
                <w:sz w:val="24"/>
              </w:rPr>
            </w:pPr>
            <w:r>
              <w:rPr>
                <w:rFonts w:ascii="宋体" w:hAnsi="宋体" w:hint="eastAsia"/>
                <w:sz w:val="24"/>
              </w:rPr>
              <w:t>备注:老师你觉得让读者更了解……这个是</w:t>
            </w:r>
            <w:proofErr w:type="gramStart"/>
            <w:r>
              <w:rPr>
                <w:rFonts w:ascii="宋体" w:hAnsi="宋体" w:hint="eastAsia"/>
                <w:sz w:val="24"/>
              </w:rPr>
              <w:t>写范围</w:t>
            </w:r>
            <w:proofErr w:type="gramEnd"/>
            <w:r>
              <w:rPr>
                <w:rFonts w:ascii="宋体" w:hAnsi="宋体" w:hint="eastAsia"/>
                <w:sz w:val="24"/>
              </w:rPr>
              <w:t>大一下：金融科技；还是应该落实到实际翻译的章节主题：</w:t>
            </w:r>
            <w:commentRangeStart w:id="36"/>
            <w:r>
              <w:rPr>
                <w:rFonts w:ascii="宋体" w:hAnsi="宋体" w:hint="eastAsia"/>
                <w:sz w:val="24"/>
              </w:rPr>
              <w:t>银行</w:t>
            </w:r>
            <w:commentRangeEnd w:id="36"/>
            <w:r w:rsidR="002E13BD">
              <w:rPr>
                <w:rStyle w:val="ae"/>
              </w:rPr>
              <w:commentReference w:id="36"/>
            </w:r>
            <w:r>
              <w:rPr>
                <w:rFonts w:ascii="宋体" w:hAnsi="宋体" w:hint="eastAsia"/>
                <w:sz w:val="24"/>
              </w:rPr>
              <w:t>。二是是应该一直用translator还是说可以偶尔用her代</w:t>
            </w:r>
            <w:commentRangeStart w:id="37"/>
            <w:r>
              <w:rPr>
                <w:rFonts w:ascii="宋体" w:hAnsi="宋体" w:hint="eastAsia"/>
                <w:sz w:val="24"/>
              </w:rPr>
              <w:t>指</w:t>
            </w:r>
            <w:commentRangeEnd w:id="37"/>
            <w:r w:rsidR="002E13BD">
              <w:rPr>
                <w:rStyle w:val="ae"/>
              </w:rPr>
              <w:commentReference w:id="37"/>
            </w:r>
            <w:r>
              <w:rPr>
                <w:rFonts w:ascii="宋体" w:hAnsi="宋体" w:hint="eastAsia"/>
                <w:sz w:val="24"/>
              </w:rPr>
              <w:t>。</w:t>
            </w:r>
          </w:p>
        </w:tc>
      </w:tr>
      <w:tr w:rsidR="00704126" w14:paraId="6F790D9F" w14:textId="77777777">
        <w:trPr>
          <w:trHeight w:val="3932"/>
        </w:trPr>
        <w:tc>
          <w:tcPr>
            <w:tcW w:w="8789" w:type="dxa"/>
            <w:gridSpan w:val="6"/>
          </w:tcPr>
          <w:p w14:paraId="008C5A2C" w14:textId="77777777" w:rsidR="005845FB" w:rsidRPr="00AD2A79" w:rsidRDefault="00FD3D3D" w:rsidP="005845FB">
            <w:pPr>
              <w:spacing w:line="336" w:lineRule="auto"/>
              <w:rPr>
                <w:bCs/>
                <w:sz w:val="24"/>
              </w:rPr>
            </w:pPr>
            <w:commentRangeStart w:id="38"/>
            <w:commentRangeStart w:id="39"/>
            <w:r w:rsidRPr="00AD2A79">
              <w:rPr>
                <w:b/>
                <w:sz w:val="24"/>
              </w:rPr>
              <w:lastRenderedPageBreak/>
              <w:t>Contents</w:t>
            </w:r>
            <w:commentRangeEnd w:id="38"/>
            <w:r w:rsidR="00155E90" w:rsidRPr="00AD2A79">
              <w:rPr>
                <w:rStyle w:val="ae"/>
              </w:rPr>
              <w:commentReference w:id="38"/>
            </w:r>
            <w:r w:rsidRPr="00AD2A79">
              <w:rPr>
                <w:b/>
                <w:sz w:val="24"/>
              </w:rPr>
              <w:t xml:space="preserve"> </w:t>
            </w:r>
            <w:r w:rsidRPr="00AD2A79">
              <w:rPr>
                <w:rFonts w:hint="eastAsia"/>
                <w:b/>
                <w:sz w:val="24"/>
              </w:rPr>
              <w:t xml:space="preserve">of the </w:t>
            </w:r>
            <w:r w:rsidR="005845FB" w:rsidRPr="00AD2A79">
              <w:rPr>
                <w:b/>
                <w:sz w:val="24"/>
              </w:rPr>
              <w:t xml:space="preserve">translation </w:t>
            </w:r>
            <w:r w:rsidR="005845FB" w:rsidRPr="00AD2A79">
              <w:rPr>
                <w:rFonts w:hint="eastAsia"/>
                <w:b/>
                <w:sz w:val="24"/>
              </w:rPr>
              <w:t>report</w:t>
            </w:r>
            <w:r w:rsidRPr="00AD2A79">
              <w:rPr>
                <w:sz w:val="24"/>
              </w:rPr>
              <w:t xml:space="preserve"> </w:t>
            </w:r>
            <w:commentRangeEnd w:id="39"/>
            <w:r w:rsidR="00493AEC">
              <w:rPr>
                <w:rStyle w:val="ae"/>
              </w:rPr>
              <w:commentReference w:id="39"/>
            </w:r>
            <w:r w:rsidRPr="00AD2A79">
              <w:rPr>
                <w:rFonts w:hint="eastAsia"/>
                <w:bCs/>
                <w:sz w:val="24"/>
              </w:rPr>
              <w:t xml:space="preserve"> </w:t>
            </w:r>
          </w:p>
          <w:p w14:paraId="2F65B145" w14:textId="77777777" w:rsidR="004E70BE" w:rsidRPr="006237C0" w:rsidRDefault="00490433" w:rsidP="00490433">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分析文本特点</w:t>
            </w:r>
            <w:r w:rsidR="005B50FB" w:rsidRPr="006237C0">
              <w:rPr>
                <w:rFonts w:asciiTheme="minorEastAsia" w:eastAsiaTheme="minorEastAsia" w:hAnsiTheme="minorEastAsia" w:hint="eastAsia"/>
                <w:vanish/>
                <w:color w:val="000000"/>
                <w:sz w:val="24"/>
              </w:rPr>
              <w:t>：</w:t>
            </w:r>
          </w:p>
          <w:p w14:paraId="16110B2C" w14:textId="6B4E7AC2" w:rsidR="00490433" w:rsidRDefault="005B50FB" w:rsidP="00490433">
            <w:pPr>
              <w:spacing w:line="360" w:lineRule="auto"/>
              <w:ind w:firstLineChars="200" w:firstLine="480"/>
              <w:rPr>
                <w:vanish/>
                <w:sz w:val="24"/>
              </w:rPr>
            </w:pPr>
            <w:r w:rsidRPr="00E24C3E">
              <w:rPr>
                <w:rFonts w:hint="eastAsia"/>
                <w:vanish/>
                <w:sz w:val="24"/>
              </w:rPr>
              <w:t>数字化时代下，全世界的传统银行如今所面临的困局以及为何会走向没落，属于金融科技类文体，一方面比较专业严谨，比如运用了一些的调查报告的数</w:t>
            </w:r>
            <w:r w:rsidR="004E70BE" w:rsidRPr="00E24C3E">
              <w:rPr>
                <w:rFonts w:hint="eastAsia"/>
                <w:vanish/>
                <w:sz w:val="24"/>
              </w:rPr>
              <w:t>据</w:t>
            </w:r>
            <w:r w:rsidRPr="00E24C3E">
              <w:rPr>
                <w:rFonts w:hint="eastAsia"/>
                <w:vanish/>
                <w:sz w:val="24"/>
              </w:rPr>
              <w:t>来例证</w:t>
            </w:r>
            <w:r w:rsidR="004E70BE" w:rsidRPr="00E24C3E">
              <w:rPr>
                <w:rFonts w:hint="eastAsia"/>
                <w:vanish/>
                <w:sz w:val="24"/>
              </w:rPr>
              <w:t>相关的观点；</w:t>
            </w:r>
            <w:r w:rsidRPr="00E24C3E">
              <w:rPr>
                <w:rFonts w:hint="eastAsia"/>
                <w:vanish/>
                <w:sz w:val="24"/>
              </w:rPr>
              <w:t>另一方面，作者</w:t>
            </w:r>
            <w:r w:rsidR="009758A3" w:rsidRPr="00E24C3E">
              <w:rPr>
                <w:rFonts w:hint="eastAsia"/>
                <w:vanish/>
                <w:sz w:val="24"/>
              </w:rPr>
              <w:t>通过运用生活中的例子来替代专业的表达，提高了文本的可读性</w:t>
            </w:r>
            <w:r w:rsidR="009758A3" w:rsidRPr="00E24C3E">
              <w:rPr>
                <w:rFonts w:hint="eastAsia"/>
                <w:vanish/>
                <w:sz w:val="24"/>
              </w:rPr>
              <w:t xml:space="preserve">. </w:t>
            </w:r>
            <w:r w:rsidR="009758A3" w:rsidRPr="00E24C3E">
              <w:rPr>
                <w:rFonts w:hint="eastAsia"/>
                <w:vanish/>
                <w:sz w:val="24"/>
              </w:rPr>
              <w:t>这也说明作者的意图是想更多</w:t>
            </w:r>
            <w:r w:rsidR="004E70BE" w:rsidRPr="00E24C3E">
              <w:rPr>
                <w:rFonts w:hint="eastAsia"/>
                <w:vanish/>
                <w:sz w:val="24"/>
              </w:rPr>
              <w:t>普通</w:t>
            </w:r>
            <w:r w:rsidR="009758A3" w:rsidRPr="00E24C3E">
              <w:rPr>
                <w:rFonts w:hint="eastAsia"/>
                <w:vanish/>
                <w:sz w:val="24"/>
              </w:rPr>
              <w:t>的读者能够通过该书来了解银行业的现状</w:t>
            </w:r>
            <w:r w:rsidR="004E70BE" w:rsidRPr="00E24C3E">
              <w:rPr>
                <w:rFonts w:hint="eastAsia"/>
                <w:vanish/>
                <w:sz w:val="24"/>
              </w:rPr>
              <w:t>，译者选用了功能对等理论为指导，采用了归化的翻译策略，使该翻译作品能够为广大读者所接受。</w:t>
            </w:r>
          </w:p>
          <w:p w14:paraId="228B4F43" w14:textId="257571B4" w:rsidR="00E24C3E" w:rsidRDefault="00E24C3E" w:rsidP="00E24C3E">
            <w:pPr>
              <w:spacing w:line="360" w:lineRule="auto"/>
              <w:ind w:firstLineChars="200" w:firstLine="480"/>
              <w:rPr>
                <w:sz w:val="24"/>
              </w:rPr>
            </w:pPr>
            <w:r>
              <w:rPr>
                <w:rFonts w:hint="eastAsia"/>
                <w:sz w:val="24"/>
              </w:rPr>
              <w:t xml:space="preserve">Context </w:t>
            </w:r>
            <w:r w:rsidRPr="00E24C3E">
              <w:rPr>
                <w:sz w:val="24"/>
              </w:rPr>
              <w:t>Analysis</w:t>
            </w:r>
          </w:p>
          <w:p w14:paraId="784E7322" w14:textId="4C7701C5" w:rsidR="00E24C3E" w:rsidRPr="00E24C3E" w:rsidRDefault="00E24C3E" w:rsidP="00E24C3E">
            <w:pPr>
              <w:spacing w:line="360" w:lineRule="auto"/>
              <w:ind w:firstLineChars="200" w:firstLine="480"/>
              <w:rPr>
                <w:sz w:val="24"/>
              </w:rPr>
            </w:pPr>
            <w:del w:id="40" w:author="李 亚星" w:date="2019-01-11T10:33:00Z">
              <w:r w:rsidRPr="00E24C3E" w:rsidDel="002E13BD">
                <w:rPr>
                  <w:sz w:val="24"/>
                </w:rPr>
                <w:delText xml:space="preserve">In the digital age, traditional banks all over the world are facing difficulties and why they are going to decline. </w:delText>
              </w:r>
            </w:del>
            <w:commentRangeStart w:id="41"/>
            <w:r w:rsidRPr="00E24C3E">
              <w:rPr>
                <w:sz w:val="24"/>
              </w:rPr>
              <w:t>They</w:t>
            </w:r>
            <w:commentRangeEnd w:id="41"/>
            <w:r w:rsidR="002E13BD">
              <w:rPr>
                <w:rStyle w:val="ae"/>
              </w:rPr>
              <w:commentReference w:id="41"/>
            </w:r>
            <w:ins w:id="42" w:author="李 亚星" w:date="2019-01-11T10:34:00Z">
              <w:r w:rsidR="002E13BD">
                <w:rPr>
                  <w:sz w:val="24"/>
                </w:rPr>
                <w:t xml:space="preserve"> T</w:t>
              </w:r>
              <w:r w:rsidR="002E13BD">
                <w:rPr>
                  <w:rFonts w:hint="eastAsia"/>
                  <w:sz w:val="24"/>
                </w:rPr>
                <w:t>h</w:t>
              </w:r>
              <w:r w:rsidR="002E13BD">
                <w:rPr>
                  <w:sz w:val="24"/>
                </w:rPr>
                <w:t>is chapter is a text of</w:t>
              </w:r>
            </w:ins>
            <w:del w:id="43" w:author="李 亚星" w:date="2019-01-11T10:34:00Z">
              <w:r w:rsidRPr="00E24C3E" w:rsidDel="002E13BD">
                <w:rPr>
                  <w:sz w:val="24"/>
                </w:rPr>
                <w:delText xml:space="preserve"> belong to the style of</w:delText>
              </w:r>
            </w:del>
            <w:r w:rsidRPr="00E24C3E">
              <w:rPr>
                <w:sz w:val="24"/>
              </w:rPr>
              <w:t xml:space="preserve"> financial science and technology. On the one hand,</w:t>
            </w:r>
            <w:commentRangeStart w:id="44"/>
            <w:r w:rsidRPr="00E24C3E">
              <w:rPr>
                <w:sz w:val="24"/>
              </w:rPr>
              <w:t xml:space="preserve"> they</w:t>
            </w:r>
            <w:commentRangeEnd w:id="44"/>
            <w:r w:rsidR="002E13BD">
              <w:rPr>
                <w:rStyle w:val="ae"/>
              </w:rPr>
              <w:commentReference w:id="44"/>
            </w:r>
            <w:r w:rsidRPr="00E24C3E">
              <w:rPr>
                <w:sz w:val="24"/>
              </w:rPr>
              <w:t xml:space="preserve"> are more professional and rigorous. For example, they use the data of some survey reports to illustrate relevant points of view. On the other hand, the author uses examples in life to replace professional expressions and improve the readability of texts. The author's intention is that more ordinary readers can understand the current situation of banking industry through this </w:t>
            </w:r>
            <w:commentRangeStart w:id="45"/>
            <w:r w:rsidRPr="00E24C3E">
              <w:rPr>
                <w:sz w:val="24"/>
              </w:rPr>
              <w:t>book</w:t>
            </w:r>
            <w:commentRangeEnd w:id="45"/>
            <w:r w:rsidR="002E13BD">
              <w:rPr>
                <w:rStyle w:val="ae"/>
              </w:rPr>
              <w:commentReference w:id="45"/>
            </w:r>
            <w:r w:rsidRPr="00E24C3E">
              <w:rPr>
                <w:sz w:val="24"/>
              </w:rPr>
              <w:t xml:space="preserve">. </w:t>
            </w:r>
            <w:commentRangeStart w:id="46"/>
            <w:r w:rsidRPr="00E24C3E">
              <w:rPr>
                <w:sz w:val="24"/>
              </w:rPr>
              <w:t>The translator chooses the theory of functional equivalence as the guide and adopts the strategy of domestication to make the translated works acceptable to the readers.</w:t>
            </w:r>
            <w:commentRangeEnd w:id="46"/>
            <w:r w:rsidR="002E13BD">
              <w:rPr>
                <w:rStyle w:val="ae"/>
              </w:rPr>
              <w:commentReference w:id="46"/>
            </w:r>
          </w:p>
          <w:p w14:paraId="69F4509F" w14:textId="2E40A318" w:rsidR="004E70BE" w:rsidRPr="006237C0" w:rsidRDefault="004E70BE" w:rsidP="00490433">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译前准备：</w:t>
            </w:r>
          </w:p>
          <w:p w14:paraId="63B42785" w14:textId="77777777" w:rsidR="004E70BE" w:rsidRPr="006237C0" w:rsidRDefault="004E70BE" w:rsidP="004E70BE">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1文献梳理：</w:t>
            </w:r>
          </w:p>
          <w:p w14:paraId="54D50C51" w14:textId="77777777" w:rsidR="002E13BD" w:rsidRDefault="0064502E" w:rsidP="005C0C9C">
            <w:pPr>
              <w:spacing w:line="360" w:lineRule="auto"/>
              <w:ind w:firstLineChars="200" w:firstLine="480"/>
              <w:rPr>
                <w:ins w:id="47" w:author="李 亚星" w:date="2019-01-11T10:38:00Z"/>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由于本次翻译的文本类型属于金融科技类，且翻译章节主要和银行与</w:t>
            </w:r>
            <w:r w:rsidR="00126B18" w:rsidRPr="006237C0">
              <w:rPr>
                <w:rFonts w:asciiTheme="minorEastAsia" w:eastAsiaTheme="minorEastAsia" w:hAnsiTheme="minorEastAsia" w:hint="eastAsia"/>
                <w:vanish/>
                <w:color w:val="000000"/>
                <w:sz w:val="24"/>
              </w:rPr>
              <w:t>技术</w:t>
            </w:r>
            <w:r w:rsidRPr="006237C0">
              <w:rPr>
                <w:rFonts w:asciiTheme="minorEastAsia" w:eastAsiaTheme="minorEastAsia" w:hAnsiTheme="minorEastAsia" w:hint="eastAsia"/>
                <w:vanish/>
                <w:color w:val="000000"/>
                <w:sz w:val="24"/>
              </w:rPr>
              <w:t>相关，译者在译前查阅了</w:t>
            </w:r>
            <w:r w:rsidR="00D74579" w:rsidRPr="006237C0">
              <w:rPr>
                <w:rFonts w:asciiTheme="minorEastAsia" w:eastAsiaTheme="minorEastAsia" w:hAnsiTheme="minorEastAsia" w:hint="eastAsia"/>
                <w:vanish/>
                <w:color w:val="000000"/>
                <w:sz w:val="24"/>
              </w:rPr>
              <w:t>相关文献</w:t>
            </w:r>
            <w:r w:rsidRPr="006237C0">
              <w:rPr>
                <w:rFonts w:asciiTheme="minorEastAsia" w:eastAsiaTheme="minorEastAsia" w:hAnsiTheme="minorEastAsia" w:hint="eastAsia"/>
                <w:vanish/>
                <w:color w:val="000000"/>
                <w:sz w:val="24"/>
              </w:rPr>
              <w:t>以填补一些专业知识，</w:t>
            </w:r>
            <w:r w:rsidR="00126B18" w:rsidRPr="006237C0">
              <w:rPr>
                <w:rFonts w:asciiTheme="minorEastAsia" w:eastAsiaTheme="minorEastAsia" w:hAnsiTheme="minorEastAsia" w:hint="eastAsia"/>
                <w:vanish/>
                <w:color w:val="000000"/>
                <w:sz w:val="24"/>
              </w:rPr>
              <w:t>比如</w:t>
            </w:r>
          </w:p>
          <w:p w14:paraId="45A9AAFA" w14:textId="77777777" w:rsidR="002E13BD" w:rsidRDefault="0064502E" w:rsidP="005C0C9C">
            <w:pPr>
              <w:spacing w:line="360" w:lineRule="auto"/>
              <w:ind w:firstLineChars="200" w:firstLine="480"/>
              <w:rPr>
                <w:ins w:id="48" w:author="李 亚星" w:date="2019-01-11T10:38:00Z"/>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期刊</w:t>
            </w:r>
            <w:r w:rsidR="00126B18" w:rsidRPr="006237C0">
              <w:rPr>
                <w:rFonts w:asciiTheme="minorEastAsia" w:eastAsiaTheme="minorEastAsia" w:hAnsiTheme="minorEastAsia" w:hint="eastAsia"/>
                <w:vanish/>
                <w:color w:val="000000"/>
                <w:sz w:val="24"/>
              </w:rPr>
              <w:t>：</w:t>
            </w:r>
            <w:r w:rsidRPr="006237C0">
              <w:rPr>
                <w:rFonts w:asciiTheme="minorEastAsia" w:eastAsiaTheme="minorEastAsia" w:hAnsiTheme="minorEastAsia"/>
                <w:vanish/>
                <w:color w:val="000000"/>
                <w:sz w:val="24"/>
              </w:rPr>
              <w:t>数字技术,让金融更有温度——专访融360联合创始人兼CEO叶大清</w:t>
            </w:r>
            <w:r w:rsidR="00D74579" w:rsidRPr="006237C0">
              <w:rPr>
                <w:rFonts w:asciiTheme="minorEastAsia" w:eastAsiaTheme="minorEastAsia" w:hAnsiTheme="minorEastAsia"/>
                <w:vanish/>
                <w:color w:val="000000"/>
                <w:sz w:val="24"/>
              </w:rPr>
              <w:t>，</w:t>
            </w:r>
            <w:r w:rsidR="00126B18" w:rsidRPr="006237C0">
              <w:rPr>
                <w:rFonts w:asciiTheme="minorEastAsia" w:eastAsiaTheme="minorEastAsia" w:hAnsiTheme="minorEastAsia" w:hint="eastAsia"/>
                <w:vanish/>
                <w:color w:val="000000"/>
                <w:sz w:val="24"/>
              </w:rPr>
              <w:t>区块链技术提升银行内部控制探讨</w:t>
            </w:r>
            <w:r w:rsidR="00D74579" w:rsidRPr="006237C0">
              <w:rPr>
                <w:rFonts w:asciiTheme="minorEastAsia" w:eastAsiaTheme="minorEastAsia" w:hAnsiTheme="minorEastAsia" w:hint="eastAsia"/>
                <w:vanish/>
                <w:color w:val="000000"/>
                <w:sz w:val="24"/>
              </w:rPr>
              <w:t>，</w:t>
            </w:r>
            <w:r w:rsidR="00126B18" w:rsidRPr="006237C0">
              <w:rPr>
                <w:rFonts w:asciiTheme="minorEastAsia" w:eastAsiaTheme="minorEastAsia" w:hAnsiTheme="minorEastAsia" w:hint="eastAsia"/>
                <w:vanish/>
                <w:color w:val="000000"/>
                <w:sz w:val="24"/>
              </w:rPr>
              <w:t>应用区块链技术防范商业银行国际化经营风险的启示与建议</w:t>
            </w:r>
            <w:r w:rsidR="00D74579" w:rsidRPr="006237C0">
              <w:rPr>
                <w:rFonts w:asciiTheme="minorEastAsia" w:eastAsiaTheme="minorEastAsia" w:hAnsiTheme="minorEastAsia" w:hint="eastAsia"/>
                <w:vanish/>
                <w:color w:val="000000"/>
                <w:sz w:val="24"/>
              </w:rPr>
              <w:t>，</w:t>
            </w:r>
            <w:r w:rsidR="00126B18" w:rsidRPr="006237C0">
              <w:rPr>
                <w:rFonts w:asciiTheme="minorEastAsia" w:eastAsiaTheme="minorEastAsia" w:hAnsiTheme="minorEastAsia" w:hint="eastAsia"/>
                <w:vanish/>
                <w:color w:val="000000"/>
                <w:sz w:val="24"/>
              </w:rPr>
              <w:t>传统银行金融机构的互联网革新之路</w:t>
            </w:r>
            <w:r w:rsidR="00D74579" w:rsidRPr="006237C0">
              <w:rPr>
                <w:rFonts w:asciiTheme="minorEastAsia" w:eastAsiaTheme="minorEastAsia" w:hAnsiTheme="minorEastAsia" w:hint="eastAsia"/>
                <w:vanish/>
                <w:color w:val="000000"/>
                <w:sz w:val="24"/>
              </w:rPr>
              <w:t>；</w:t>
            </w:r>
          </w:p>
          <w:p w14:paraId="6E065A74" w14:textId="0ADFC588" w:rsidR="0064502E" w:rsidRDefault="009024FD" w:rsidP="005C0C9C">
            <w:pPr>
              <w:spacing w:line="360" w:lineRule="auto"/>
              <w:ind w:firstLineChars="200" w:firstLine="480"/>
              <w:rPr>
                <w:rFonts w:asciiTheme="minorEastAsia" w:eastAsiaTheme="minorEastAsia" w:hAnsiTheme="minorEastAsia"/>
                <w:vanish/>
                <w:color w:val="000000"/>
                <w:sz w:val="24"/>
              </w:rPr>
            </w:pPr>
            <w:commentRangeStart w:id="49"/>
            <w:r w:rsidRPr="006237C0">
              <w:rPr>
                <w:rFonts w:asciiTheme="minorEastAsia" w:eastAsiaTheme="minorEastAsia" w:hAnsiTheme="minorEastAsia" w:hint="eastAsia"/>
                <w:vanish/>
                <w:color w:val="000000"/>
                <w:sz w:val="24"/>
              </w:rPr>
              <w:t>以</w:t>
            </w:r>
            <w:commentRangeEnd w:id="49"/>
            <w:r w:rsidR="002E13BD">
              <w:rPr>
                <w:rStyle w:val="ae"/>
              </w:rPr>
              <w:commentReference w:id="49"/>
            </w:r>
            <w:r w:rsidR="00D74579" w:rsidRPr="006237C0">
              <w:rPr>
                <w:rFonts w:asciiTheme="minorEastAsia" w:eastAsiaTheme="minorEastAsia" w:hAnsiTheme="minorEastAsia" w:hint="eastAsia"/>
                <w:vanish/>
                <w:color w:val="000000"/>
                <w:sz w:val="24"/>
              </w:rPr>
              <w:t>作者的</w:t>
            </w:r>
            <w:r w:rsidRPr="006237C0">
              <w:rPr>
                <w:rFonts w:asciiTheme="minorEastAsia" w:eastAsiaTheme="minorEastAsia" w:hAnsiTheme="minorEastAsia" w:hint="eastAsia"/>
                <w:vanish/>
                <w:color w:val="000000"/>
                <w:sz w:val="24"/>
              </w:rPr>
              <w:t>另一本</w:t>
            </w:r>
            <w:r w:rsidR="00D74579" w:rsidRPr="006237C0">
              <w:rPr>
                <w:rFonts w:asciiTheme="minorEastAsia" w:eastAsiaTheme="minorEastAsia" w:hAnsiTheme="minorEastAsia" w:hint="eastAsia"/>
                <w:vanish/>
                <w:color w:val="000000"/>
                <w:sz w:val="24"/>
              </w:rPr>
              <w:t>著作</w:t>
            </w:r>
            <w:r w:rsidR="00D74579" w:rsidRPr="006237C0">
              <w:rPr>
                <w:rFonts w:asciiTheme="minorEastAsia" w:eastAsiaTheme="minorEastAsia" w:hAnsiTheme="minorEastAsia" w:hint="eastAsia"/>
                <w:i/>
                <w:vanish/>
                <w:color w:val="000000"/>
                <w:sz w:val="24"/>
              </w:rPr>
              <w:t>Digital Bank</w:t>
            </w:r>
            <w:r w:rsidRPr="006237C0">
              <w:rPr>
                <w:rFonts w:asciiTheme="minorEastAsia" w:eastAsiaTheme="minorEastAsia" w:hAnsiTheme="minorEastAsia" w:hint="eastAsia"/>
                <w:vanish/>
                <w:color w:val="000000"/>
                <w:sz w:val="24"/>
              </w:rPr>
              <w:t>和</w:t>
            </w:r>
            <w:r w:rsidR="00D74579" w:rsidRPr="006237C0">
              <w:rPr>
                <w:rFonts w:asciiTheme="minorEastAsia" w:eastAsiaTheme="minorEastAsia" w:hAnsiTheme="minorEastAsia" w:hint="eastAsia"/>
                <w:vanish/>
                <w:color w:val="000000"/>
                <w:sz w:val="24"/>
              </w:rPr>
              <w:t>书籍</w:t>
            </w:r>
            <w:r w:rsidRPr="006237C0">
              <w:rPr>
                <w:rFonts w:asciiTheme="minorEastAsia" w:eastAsiaTheme="minorEastAsia" w:hAnsiTheme="minorEastAsia"/>
                <w:vanish/>
                <w:color w:val="000000"/>
                <w:sz w:val="24"/>
              </w:rPr>
              <w:t>《</w:t>
            </w:r>
            <w:r w:rsidR="00D74579" w:rsidRPr="006237C0">
              <w:rPr>
                <w:rFonts w:asciiTheme="minorEastAsia" w:eastAsiaTheme="minorEastAsia" w:hAnsiTheme="minorEastAsia"/>
                <w:vanish/>
                <w:color w:val="000000"/>
                <w:sz w:val="24"/>
              </w:rPr>
              <w:t>未来智能银行:金融科技与银行新生态</w:t>
            </w:r>
            <w:r w:rsidRPr="006237C0">
              <w:rPr>
                <w:rFonts w:asciiTheme="minorEastAsia" w:eastAsiaTheme="minorEastAsia" w:hAnsiTheme="minorEastAsia"/>
                <w:vanish/>
                <w:color w:val="000000"/>
                <w:sz w:val="24"/>
              </w:rPr>
              <w:t>》</w:t>
            </w:r>
            <w:r w:rsidRPr="006237C0">
              <w:rPr>
                <w:rFonts w:asciiTheme="minorEastAsia" w:eastAsiaTheme="minorEastAsia" w:hAnsiTheme="minorEastAsia" w:hint="eastAsia"/>
                <w:vanish/>
                <w:color w:val="000000"/>
                <w:sz w:val="24"/>
              </w:rPr>
              <w:t>(张</w:t>
            </w:r>
            <w:proofErr w:type="gramStart"/>
            <w:r w:rsidRPr="006237C0">
              <w:rPr>
                <w:rFonts w:asciiTheme="minorEastAsia" w:eastAsiaTheme="minorEastAsia" w:hAnsiTheme="minorEastAsia" w:hint="eastAsia"/>
                <w:vanish/>
                <w:color w:val="000000"/>
                <w:sz w:val="24"/>
              </w:rPr>
              <w:t>晓朴著</w:t>
            </w:r>
            <w:proofErr w:type="gramEnd"/>
            <w:r w:rsidRPr="006237C0">
              <w:rPr>
                <w:rFonts w:asciiTheme="minorEastAsia" w:eastAsiaTheme="minorEastAsia" w:hAnsiTheme="minorEastAsia" w:hint="eastAsia"/>
                <w:vanish/>
                <w:color w:val="000000"/>
                <w:sz w:val="24"/>
              </w:rPr>
              <w:t>)为平行文本；翻译理论参考了《翻译理论与实践简明教程》，期刊：</w:t>
            </w:r>
            <w:proofErr w:type="gramStart"/>
            <w:r w:rsidRPr="006237C0">
              <w:rPr>
                <w:rFonts w:asciiTheme="minorEastAsia" w:eastAsiaTheme="minorEastAsia" w:hAnsiTheme="minorEastAsia" w:hint="eastAsia"/>
                <w:vanish/>
                <w:color w:val="000000"/>
                <w:sz w:val="24"/>
              </w:rPr>
              <w:t>浅析奈达功能</w:t>
            </w:r>
            <w:proofErr w:type="gramEnd"/>
            <w:r w:rsidRPr="006237C0">
              <w:rPr>
                <w:rFonts w:asciiTheme="minorEastAsia" w:eastAsiaTheme="minorEastAsia" w:hAnsiTheme="minorEastAsia" w:hint="eastAsia"/>
                <w:vanish/>
                <w:color w:val="000000"/>
                <w:sz w:val="24"/>
              </w:rPr>
              <w:t>对等理论，翻译研究中的概念混淆——以“翻译策略”、“翻译方法”和“翻译技巧”为例</w:t>
            </w:r>
          </w:p>
          <w:p w14:paraId="4ED891DB" w14:textId="3C099447" w:rsidR="00E24C3E" w:rsidRPr="00E24C3E" w:rsidRDefault="00E24C3E" w:rsidP="00E24C3E">
            <w:pPr>
              <w:spacing w:line="360" w:lineRule="auto"/>
              <w:ind w:firstLineChars="200" w:firstLine="480"/>
              <w:rPr>
                <w:rFonts w:asciiTheme="minorEastAsia" w:eastAsiaTheme="minorEastAsia" w:hAnsiTheme="minorEastAsia"/>
                <w:color w:val="000000"/>
                <w:sz w:val="24"/>
              </w:rPr>
            </w:pPr>
            <w:r w:rsidRPr="00E24C3E">
              <w:rPr>
                <w:rFonts w:asciiTheme="minorEastAsia" w:eastAsiaTheme="minorEastAsia" w:hAnsiTheme="minorEastAsia"/>
                <w:color w:val="000000"/>
                <w:sz w:val="24"/>
              </w:rPr>
              <w:t>Literature review</w:t>
            </w:r>
          </w:p>
          <w:p w14:paraId="6D951D5B" w14:textId="462FA291" w:rsidR="001A20C9" w:rsidRPr="00C83B04" w:rsidRDefault="001A20C9" w:rsidP="001A20C9">
            <w:pPr>
              <w:spacing w:line="360" w:lineRule="auto"/>
              <w:ind w:firstLineChars="200" w:firstLine="480"/>
              <w:rPr>
                <w:rFonts w:asciiTheme="minorEastAsia" w:eastAsiaTheme="minorEastAsia" w:hAnsiTheme="minorEastAsia"/>
                <w:i/>
                <w:color w:val="000000"/>
                <w:sz w:val="24"/>
              </w:rPr>
            </w:pPr>
            <w:r>
              <w:rPr>
                <w:rFonts w:asciiTheme="minorEastAsia" w:eastAsiaTheme="minorEastAsia" w:hAnsiTheme="minorEastAsia"/>
                <w:color w:val="000000"/>
                <w:sz w:val="24"/>
              </w:rPr>
              <w:t>Since</w:t>
            </w:r>
            <w:r>
              <w:rPr>
                <w:rFonts w:asciiTheme="minorEastAsia" w:eastAsiaTheme="minorEastAsia" w:hAnsiTheme="minorEastAsia" w:hint="eastAsia"/>
                <w:color w:val="000000"/>
                <w:sz w:val="24"/>
              </w:rPr>
              <w:t xml:space="preserve"> the</w:t>
            </w:r>
            <w:r w:rsidRPr="001A20C9">
              <w:rPr>
                <w:rFonts w:asciiTheme="minorEastAsia" w:eastAsiaTheme="minorEastAsia" w:hAnsiTheme="minorEastAsia"/>
                <w:color w:val="000000"/>
                <w:sz w:val="24"/>
              </w:rPr>
              <w:t xml:space="preserve"> translation belongs to the financial technology category, and </w:t>
            </w:r>
            <w:r w:rsidRPr="001A20C9">
              <w:rPr>
                <w:rFonts w:asciiTheme="minorEastAsia" w:eastAsiaTheme="minorEastAsia" w:hAnsiTheme="minorEastAsia"/>
                <w:color w:val="000000"/>
                <w:sz w:val="24"/>
              </w:rPr>
              <w:lastRenderedPageBreak/>
              <w:t xml:space="preserve">the translation chapter is mainly related to the bank and technology, the translator has consulted the relevant literature before the translation to fill some professional knowledge, such as the journal: </w:t>
            </w:r>
            <w:r w:rsidRPr="001A20C9">
              <w:rPr>
                <w:rFonts w:asciiTheme="minorEastAsia" w:eastAsiaTheme="minorEastAsia" w:hAnsiTheme="minorEastAsia"/>
                <w:i/>
                <w:color w:val="000000"/>
                <w:sz w:val="24"/>
              </w:rPr>
              <w:t>digital technology, which makes the finance more temperature- Interview with 360 co-founder and CEO Ye Daqing, blockchain technology to enhance the internal control of banks, application of blockchain technology to prevent commercial banks from international business risks and suggestions, the traditional banking financial institutions' Internet innovation path;</w:t>
            </w:r>
            <w:r w:rsidRPr="001A20C9">
              <w:rPr>
                <w:rFonts w:asciiTheme="minorEastAsia" w:eastAsiaTheme="minorEastAsia" w:hAnsiTheme="minorEastAsia"/>
                <w:color w:val="000000"/>
                <w:sz w:val="24"/>
              </w:rPr>
              <w:t xml:space="preserve"> </w:t>
            </w:r>
            <w:r>
              <w:rPr>
                <w:rFonts w:asciiTheme="minorEastAsia" w:eastAsiaTheme="minorEastAsia" w:hAnsiTheme="minorEastAsia" w:hint="eastAsia"/>
                <w:color w:val="000000"/>
                <w:sz w:val="24"/>
              </w:rPr>
              <w:t>take</w:t>
            </w:r>
            <w:r w:rsidR="00C83B04" w:rsidRPr="00C83B04">
              <w:rPr>
                <w:rFonts w:asciiTheme="minorEastAsia" w:eastAsiaTheme="minorEastAsia" w:hAnsiTheme="minorEastAsia" w:hint="eastAsia"/>
                <w:i/>
                <w:color w:val="000000"/>
                <w:sz w:val="24"/>
              </w:rPr>
              <w:t xml:space="preserve"> </w:t>
            </w:r>
            <w:r w:rsidRPr="00C83B04">
              <w:rPr>
                <w:rFonts w:asciiTheme="minorEastAsia" w:eastAsiaTheme="minorEastAsia" w:hAnsiTheme="minorEastAsia"/>
                <w:i/>
                <w:color w:val="000000"/>
                <w:sz w:val="24"/>
              </w:rPr>
              <w:t>Digital Bank</w:t>
            </w:r>
            <w:r w:rsidRPr="001A20C9">
              <w:rPr>
                <w:rFonts w:asciiTheme="minorEastAsia" w:eastAsiaTheme="minorEastAsia" w:hAnsiTheme="minorEastAsia"/>
                <w:color w:val="000000"/>
                <w:sz w:val="24"/>
              </w:rPr>
              <w:t xml:space="preserve"> </w:t>
            </w:r>
            <w:r w:rsidR="00C83B04">
              <w:rPr>
                <w:rFonts w:asciiTheme="minorEastAsia" w:eastAsiaTheme="minorEastAsia" w:hAnsiTheme="minorEastAsia" w:hint="eastAsia"/>
                <w:color w:val="000000"/>
                <w:sz w:val="24"/>
              </w:rPr>
              <w:t xml:space="preserve">( wrote by </w:t>
            </w:r>
            <w:r w:rsidR="00C83B04" w:rsidRPr="00C83B04">
              <w:rPr>
                <w:rFonts w:asciiTheme="minorEastAsia" w:eastAsiaTheme="minorEastAsia" w:hAnsiTheme="minorEastAsia"/>
                <w:color w:val="000000"/>
                <w:sz w:val="24"/>
              </w:rPr>
              <w:t>Chris Skinner</w:t>
            </w:r>
            <w:r w:rsidR="00C83B04">
              <w:rPr>
                <w:rFonts w:asciiTheme="minorEastAsia" w:eastAsiaTheme="minorEastAsia" w:hAnsiTheme="minorEastAsia" w:hint="eastAsia"/>
                <w:color w:val="000000"/>
                <w:sz w:val="24"/>
              </w:rPr>
              <w:t>)</w:t>
            </w:r>
            <w:r w:rsidRPr="001A20C9">
              <w:rPr>
                <w:rFonts w:asciiTheme="minorEastAsia" w:eastAsiaTheme="minorEastAsia" w:hAnsiTheme="minorEastAsia"/>
                <w:color w:val="000000"/>
                <w:sz w:val="24"/>
              </w:rPr>
              <w:t xml:space="preserve">and </w:t>
            </w:r>
            <w:r w:rsidRPr="00C83B04">
              <w:rPr>
                <w:rFonts w:asciiTheme="minorEastAsia" w:eastAsiaTheme="minorEastAsia" w:hAnsiTheme="minorEastAsia"/>
                <w:i/>
                <w:color w:val="000000"/>
                <w:sz w:val="24"/>
              </w:rPr>
              <w:t>Future Intelligence Bank: Financial Technology and Banking New Ecology</w:t>
            </w:r>
            <w:r w:rsidRPr="001A20C9">
              <w:rPr>
                <w:rFonts w:asciiTheme="minorEastAsia" w:eastAsiaTheme="minorEastAsia" w:hAnsiTheme="minorEastAsia"/>
                <w:color w:val="000000"/>
                <w:sz w:val="24"/>
              </w:rPr>
              <w:t xml:space="preserve"> (</w:t>
            </w:r>
            <w:r w:rsidR="00C83B04">
              <w:rPr>
                <w:rFonts w:asciiTheme="minorEastAsia" w:eastAsiaTheme="minorEastAsia" w:hAnsiTheme="minorEastAsia" w:hint="eastAsia"/>
                <w:color w:val="000000"/>
                <w:sz w:val="24"/>
              </w:rPr>
              <w:t xml:space="preserve">wrote by </w:t>
            </w:r>
            <w:r w:rsidRPr="001A20C9">
              <w:rPr>
                <w:rFonts w:asciiTheme="minorEastAsia" w:eastAsiaTheme="minorEastAsia" w:hAnsiTheme="minorEastAsia"/>
                <w:color w:val="000000"/>
                <w:sz w:val="24"/>
              </w:rPr>
              <w:t xml:space="preserve">Zhang </w:t>
            </w:r>
            <w:proofErr w:type="spellStart"/>
            <w:r w:rsidRPr="001A20C9">
              <w:rPr>
                <w:rFonts w:asciiTheme="minorEastAsia" w:eastAsiaTheme="minorEastAsia" w:hAnsiTheme="minorEastAsia"/>
                <w:color w:val="000000"/>
                <w:sz w:val="24"/>
              </w:rPr>
              <w:t>Xiaopu</w:t>
            </w:r>
            <w:proofErr w:type="spellEnd"/>
            <w:r w:rsidRPr="001A20C9">
              <w:rPr>
                <w:rFonts w:asciiTheme="minorEastAsia" w:eastAsiaTheme="minorEastAsia" w:hAnsiTheme="minorEastAsia"/>
                <w:color w:val="000000"/>
                <w:sz w:val="24"/>
              </w:rPr>
              <w:t xml:space="preserve">) </w:t>
            </w:r>
            <w:r w:rsidR="00C83B04">
              <w:rPr>
                <w:rFonts w:asciiTheme="minorEastAsia" w:eastAsiaTheme="minorEastAsia" w:hAnsiTheme="minorEastAsia" w:hint="eastAsia"/>
                <w:color w:val="000000"/>
                <w:sz w:val="24"/>
              </w:rPr>
              <w:t>as</w:t>
            </w:r>
            <w:r w:rsidRPr="001A20C9">
              <w:rPr>
                <w:rFonts w:asciiTheme="minorEastAsia" w:eastAsiaTheme="minorEastAsia" w:hAnsiTheme="minorEastAsia"/>
                <w:color w:val="000000"/>
                <w:sz w:val="24"/>
              </w:rPr>
              <w:t xml:space="preserve"> parallel text; tr</w:t>
            </w:r>
            <w:r w:rsidR="00C83B04">
              <w:rPr>
                <w:rFonts w:asciiTheme="minorEastAsia" w:eastAsiaTheme="minorEastAsia" w:hAnsiTheme="minorEastAsia"/>
                <w:color w:val="000000"/>
                <w:sz w:val="24"/>
              </w:rPr>
              <w:t>anslation theory refers to the</w:t>
            </w:r>
            <w:r w:rsidR="00C83B04" w:rsidRPr="00C83B04">
              <w:rPr>
                <w:rFonts w:asciiTheme="minorEastAsia" w:eastAsiaTheme="minorEastAsia" w:hAnsiTheme="minorEastAsia"/>
                <w:i/>
                <w:color w:val="000000"/>
                <w:sz w:val="24"/>
              </w:rPr>
              <w:t xml:space="preserve"> </w:t>
            </w:r>
            <w:r w:rsidRPr="00C83B04">
              <w:rPr>
                <w:rFonts w:asciiTheme="minorEastAsia" w:eastAsiaTheme="minorEastAsia" w:hAnsiTheme="minorEastAsia"/>
                <w:i/>
                <w:color w:val="000000"/>
                <w:sz w:val="24"/>
              </w:rPr>
              <w:t>Concise Course of Translation Theory and Practice</w:t>
            </w:r>
            <w:r w:rsidRPr="001A20C9">
              <w:rPr>
                <w:rFonts w:asciiTheme="minorEastAsia" w:eastAsiaTheme="minorEastAsia" w:hAnsiTheme="minorEastAsia"/>
                <w:color w:val="000000"/>
                <w:sz w:val="24"/>
              </w:rPr>
              <w:t xml:space="preserve">, Journal: </w:t>
            </w:r>
            <w:r w:rsidRPr="00C83B04">
              <w:rPr>
                <w:rFonts w:asciiTheme="minorEastAsia" w:eastAsiaTheme="minorEastAsia" w:hAnsiTheme="minorEastAsia"/>
                <w:i/>
                <w:color w:val="000000"/>
                <w:sz w:val="24"/>
              </w:rPr>
              <w:t>Analysis of Nida Functional Equivalence Theory, Concept Confusion in Translation Studies: A Case Study of Translation Strategies, Translation Methods, and Translation Skills</w:t>
            </w:r>
          </w:p>
          <w:p w14:paraId="26E65F97" w14:textId="1ACD5586" w:rsidR="00490433" w:rsidRPr="006237C0" w:rsidRDefault="005C0C9C" w:rsidP="00490433">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2.</w:t>
            </w:r>
            <w:r w:rsidR="00490433" w:rsidRPr="006237C0">
              <w:rPr>
                <w:rFonts w:asciiTheme="minorEastAsia" w:eastAsiaTheme="minorEastAsia" w:hAnsiTheme="minorEastAsia" w:hint="eastAsia"/>
                <w:vanish/>
                <w:color w:val="000000"/>
                <w:sz w:val="24"/>
              </w:rPr>
              <w:t>工具文本准备</w:t>
            </w:r>
          </w:p>
          <w:p w14:paraId="568A4C45" w14:textId="2CC10165" w:rsidR="00E24C3E" w:rsidRPr="00E24C3E" w:rsidRDefault="005C0C9C" w:rsidP="00E24C3E">
            <w:pPr>
              <w:spacing w:line="336" w:lineRule="auto"/>
              <w:ind w:firstLineChars="100" w:firstLine="240"/>
              <w:rPr>
                <w:rFonts w:ascii="宋体" w:hAnsi="宋体"/>
                <w:vanish/>
                <w:sz w:val="24"/>
              </w:rPr>
            </w:pPr>
            <w:del w:id="50" w:author="李 亚星" w:date="2019-01-11T10:39:00Z">
              <w:r w:rsidRPr="006237C0" w:rsidDel="002E13BD">
                <w:rPr>
                  <w:rFonts w:ascii="宋体" w:hAnsi="宋体" w:hint="eastAsia"/>
                  <w:vanish/>
                  <w:sz w:val="24"/>
                </w:rPr>
                <w:delText>2、</w:delText>
              </w:r>
            </w:del>
            <w:r w:rsidRPr="006237C0">
              <w:rPr>
                <w:rFonts w:ascii="宋体" w:hAnsi="宋体" w:hint="eastAsia"/>
                <w:vanish/>
                <w:sz w:val="24"/>
              </w:rPr>
              <w:t>翻译材料准备：</w:t>
            </w:r>
          </w:p>
          <w:p w14:paraId="62BF87F4" w14:textId="316B9028" w:rsidR="00411500" w:rsidRPr="006237C0" w:rsidRDefault="005C0C9C" w:rsidP="00411500">
            <w:pPr>
              <w:spacing w:line="336" w:lineRule="auto"/>
              <w:ind w:firstLineChars="200" w:firstLine="480"/>
              <w:rPr>
                <w:rFonts w:ascii="宋体" w:hAnsi="宋体"/>
                <w:vanish/>
                <w:sz w:val="24"/>
              </w:rPr>
            </w:pPr>
            <w:r w:rsidRPr="006237C0">
              <w:rPr>
                <w:rFonts w:ascii="宋体" w:hAnsi="宋体" w:hint="eastAsia"/>
                <w:vanish/>
                <w:sz w:val="24"/>
              </w:rPr>
              <w:t>翻译工具：</w:t>
            </w:r>
            <w:r w:rsidR="00411500" w:rsidRPr="006237C0">
              <w:rPr>
                <w:rFonts w:ascii="宋体" w:hAnsi="宋体"/>
                <w:vanish/>
                <w:sz w:val="24"/>
              </w:rPr>
              <w:t>Google Translate</w:t>
            </w:r>
            <w:r w:rsidRPr="006237C0">
              <w:rPr>
                <w:rFonts w:ascii="宋体" w:hAnsi="宋体" w:hint="eastAsia"/>
                <w:vanish/>
                <w:sz w:val="24"/>
              </w:rPr>
              <w:t>、</w:t>
            </w:r>
            <w:proofErr w:type="spellStart"/>
            <w:r w:rsidR="00411500" w:rsidRPr="006237C0">
              <w:rPr>
                <w:rFonts w:ascii="宋体" w:hAnsi="宋体"/>
                <w:vanish/>
                <w:sz w:val="24"/>
              </w:rPr>
              <w:t>wikipedia</w:t>
            </w:r>
            <w:proofErr w:type="spellEnd"/>
            <w:r w:rsidRPr="006237C0">
              <w:rPr>
                <w:rFonts w:ascii="宋体" w:hAnsi="宋体" w:hint="eastAsia"/>
                <w:vanish/>
                <w:sz w:val="24"/>
              </w:rPr>
              <w:t>、Microsoft Word、</w:t>
            </w:r>
            <w:proofErr w:type="spellStart"/>
            <w:r w:rsidRPr="006237C0">
              <w:rPr>
                <w:rFonts w:ascii="宋体" w:hAnsi="宋体" w:hint="eastAsia"/>
                <w:vanish/>
                <w:sz w:val="24"/>
              </w:rPr>
              <w:t>Tmxmall</w:t>
            </w:r>
            <w:proofErr w:type="spellEnd"/>
            <w:r w:rsidRPr="006237C0">
              <w:rPr>
                <w:rFonts w:ascii="宋体" w:hAnsi="宋体" w:hint="eastAsia"/>
                <w:vanish/>
                <w:sz w:val="24"/>
              </w:rPr>
              <w:t>、</w:t>
            </w:r>
            <w:r w:rsidR="00411500" w:rsidRPr="006237C0">
              <w:rPr>
                <w:rFonts w:ascii="宋体" w:hAnsi="宋体" w:hint="eastAsia"/>
                <w:vanish/>
                <w:sz w:val="24"/>
              </w:rPr>
              <w:t>语料库、陆谷孙汉英词典，</w:t>
            </w:r>
            <w:r w:rsidR="00411500" w:rsidRPr="006237C0">
              <w:rPr>
                <w:rFonts w:ascii="宋体" w:hAnsi="宋体"/>
                <w:vanish/>
                <w:sz w:val="24"/>
              </w:rPr>
              <w:t xml:space="preserve">Merriam-Webster </w:t>
            </w:r>
          </w:p>
          <w:p w14:paraId="7426A13F" w14:textId="4E8A07C6" w:rsidR="005C0C9C" w:rsidRDefault="005C0C9C" w:rsidP="00411500">
            <w:pPr>
              <w:spacing w:line="336" w:lineRule="auto"/>
              <w:ind w:firstLineChars="200" w:firstLine="480"/>
              <w:rPr>
                <w:rFonts w:ascii="宋体" w:hAnsi="宋体"/>
                <w:vanish/>
                <w:sz w:val="24"/>
              </w:rPr>
            </w:pPr>
            <w:r w:rsidRPr="006237C0">
              <w:rPr>
                <w:rFonts w:ascii="宋体" w:hAnsi="宋体"/>
                <w:vanish/>
                <w:sz w:val="24"/>
              </w:rPr>
              <w:t>平行文本</w:t>
            </w:r>
            <w:r w:rsidRPr="006237C0">
              <w:rPr>
                <w:rFonts w:ascii="宋体" w:hAnsi="宋体" w:hint="eastAsia"/>
                <w:vanish/>
                <w:sz w:val="24"/>
              </w:rPr>
              <w:t>、</w:t>
            </w:r>
            <w:r w:rsidRPr="006237C0">
              <w:rPr>
                <w:rFonts w:ascii="宋体" w:hAnsi="宋体"/>
                <w:vanish/>
                <w:sz w:val="24"/>
              </w:rPr>
              <w:t>术语库准备</w:t>
            </w:r>
            <w:r w:rsidRPr="006237C0">
              <w:rPr>
                <w:rFonts w:ascii="宋体" w:hAnsi="宋体" w:hint="eastAsia"/>
                <w:vanish/>
                <w:sz w:val="24"/>
              </w:rPr>
              <w:t>：平行文本</w:t>
            </w:r>
            <w:r w:rsidRPr="006237C0">
              <w:rPr>
                <w:rFonts w:ascii="宋体" w:hAnsi="宋体"/>
                <w:vanish/>
                <w:sz w:val="24"/>
              </w:rPr>
              <w:t>参考</w:t>
            </w:r>
            <w:r w:rsidRPr="006237C0">
              <w:rPr>
                <w:rFonts w:asciiTheme="minorEastAsia" w:eastAsiaTheme="minorEastAsia" w:hAnsiTheme="minorEastAsia" w:hint="eastAsia"/>
                <w:vanish/>
                <w:color w:val="000000"/>
                <w:sz w:val="24"/>
              </w:rPr>
              <w:t>作者的另一本著作</w:t>
            </w:r>
            <w:r w:rsidRPr="006237C0">
              <w:rPr>
                <w:rFonts w:asciiTheme="minorEastAsia" w:eastAsiaTheme="minorEastAsia" w:hAnsiTheme="minorEastAsia" w:hint="eastAsia"/>
                <w:i/>
                <w:vanish/>
                <w:color w:val="000000"/>
                <w:sz w:val="24"/>
              </w:rPr>
              <w:t>Digital Bank</w:t>
            </w:r>
            <w:r w:rsidRPr="006237C0">
              <w:rPr>
                <w:rFonts w:asciiTheme="minorEastAsia" w:eastAsiaTheme="minorEastAsia" w:hAnsiTheme="minorEastAsia" w:hint="eastAsia"/>
                <w:vanish/>
                <w:color w:val="000000"/>
                <w:sz w:val="24"/>
              </w:rPr>
              <w:t>和书籍</w:t>
            </w:r>
            <w:r w:rsidRPr="006237C0">
              <w:rPr>
                <w:rFonts w:asciiTheme="minorEastAsia" w:eastAsiaTheme="minorEastAsia" w:hAnsiTheme="minorEastAsia"/>
                <w:vanish/>
                <w:color w:val="000000"/>
                <w:sz w:val="24"/>
              </w:rPr>
              <w:t>《未来智能银行:金融科技与银行新生态》</w:t>
            </w:r>
            <w:r w:rsidRPr="006237C0">
              <w:rPr>
                <w:rFonts w:asciiTheme="minorEastAsia" w:eastAsiaTheme="minorEastAsia" w:hAnsiTheme="minorEastAsia" w:hint="eastAsia"/>
                <w:vanish/>
                <w:color w:val="000000"/>
                <w:sz w:val="24"/>
              </w:rPr>
              <w:t>(张</w:t>
            </w:r>
            <w:proofErr w:type="gramStart"/>
            <w:r w:rsidRPr="006237C0">
              <w:rPr>
                <w:rFonts w:asciiTheme="minorEastAsia" w:eastAsiaTheme="minorEastAsia" w:hAnsiTheme="minorEastAsia" w:hint="eastAsia"/>
                <w:vanish/>
                <w:color w:val="000000"/>
                <w:sz w:val="24"/>
              </w:rPr>
              <w:t>晓朴著</w:t>
            </w:r>
            <w:proofErr w:type="gramEnd"/>
            <w:r w:rsidRPr="006237C0">
              <w:rPr>
                <w:rFonts w:asciiTheme="minorEastAsia" w:eastAsiaTheme="minorEastAsia" w:hAnsiTheme="minorEastAsia" w:hint="eastAsia"/>
                <w:vanish/>
                <w:color w:val="000000"/>
                <w:sz w:val="24"/>
              </w:rPr>
              <w:t>)为平行文本；</w:t>
            </w:r>
            <w:r w:rsidRPr="006237C0">
              <w:rPr>
                <w:rFonts w:ascii="宋体" w:hAnsi="宋体" w:hint="eastAsia"/>
                <w:vanish/>
                <w:sz w:val="24"/>
              </w:rPr>
              <w:t>为保证专业词汇以及高频词汇翻译统一，术语</w:t>
            </w:r>
            <w:proofErr w:type="gramStart"/>
            <w:r w:rsidRPr="006237C0">
              <w:rPr>
                <w:rFonts w:ascii="宋体" w:hAnsi="宋体" w:hint="eastAsia"/>
                <w:vanish/>
                <w:sz w:val="24"/>
              </w:rPr>
              <w:t>库利用</w:t>
            </w:r>
            <w:proofErr w:type="gramEnd"/>
            <w:r w:rsidR="00C83B04" w:rsidRPr="006237C0">
              <w:rPr>
                <w:rFonts w:ascii="宋体" w:hAnsi="宋体" w:hint="eastAsia"/>
                <w:vanish/>
                <w:sz w:val="24"/>
              </w:rPr>
              <w:t xml:space="preserve"> </w:t>
            </w:r>
            <w:proofErr w:type="spellStart"/>
            <w:r w:rsidR="00C83B04" w:rsidRPr="006237C0">
              <w:rPr>
                <w:rFonts w:ascii="宋体" w:hAnsi="宋体" w:hint="eastAsia"/>
                <w:vanish/>
                <w:sz w:val="24"/>
              </w:rPr>
              <w:t>Memoq</w:t>
            </w:r>
            <w:proofErr w:type="spellEnd"/>
            <w:r w:rsidRPr="006237C0">
              <w:rPr>
                <w:rFonts w:ascii="宋体" w:hAnsi="宋体" w:hint="eastAsia"/>
                <w:vanish/>
                <w:sz w:val="24"/>
              </w:rPr>
              <w:t>提取原文中出现频率较高的词语</w:t>
            </w:r>
            <w:r w:rsidR="00411500" w:rsidRPr="006237C0">
              <w:rPr>
                <w:rFonts w:ascii="宋体" w:hAnsi="宋体" w:hint="eastAsia"/>
                <w:vanish/>
                <w:sz w:val="24"/>
              </w:rPr>
              <w:t>、人名、公司名和专有名词制作术语库。</w:t>
            </w:r>
          </w:p>
          <w:p w14:paraId="033A78C8" w14:textId="75383299" w:rsidR="00E24C3E" w:rsidRPr="006237C0" w:rsidRDefault="00E24C3E" w:rsidP="00411500">
            <w:pPr>
              <w:spacing w:line="336" w:lineRule="auto"/>
              <w:ind w:firstLineChars="200" w:firstLine="480"/>
              <w:rPr>
                <w:rFonts w:ascii="宋体" w:hAnsi="宋体"/>
                <w:vanish/>
                <w:sz w:val="24"/>
              </w:rPr>
            </w:pPr>
            <w:r w:rsidRPr="00E24C3E">
              <w:rPr>
                <w:rFonts w:ascii="宋体" w:hAnsi="宋体"/>
                <w:sz w:val="24"/>
              </w:rPr>
              <w:t>Preparation of Translation Materials</w:t>
            </w:r>
          </w:p>
          <w:p w14:paraId="0278DD12" w14:textId="77777777" w:rsidR="00C83B04" w:rsidRDefault="00C83B04" w:rsidP="00C83B04">
            <w:pPr>
              <w:spacing w:line="336" w:lineRule="auto"/>
              <w:ind w:firstLineChars="200" w:firstLine="482"/>
              <w:rPr>
                <w:rFonts w:ascii="宋体" w:hAnsi="宋体"/>
                <w:sz w:val="24"/>
              </w:rPr>
            </w:pPr>
            <w:r w:rsidRPr="002E13BD">
              <w:rPr>
                <w:rFonts w:ascii="宋体" w:hAnsi="宋体"/>
                <w:b/>
                <w:sz w:val="24"/>
                <w:rPrChange w:id="51" w:author="李 亚星" w:date="2019-01-11T10:39:00Z">
                  <w:rPr>
                    <w:rFonts w:ascii="宋体" w:hAnsi="宋体"/>
                    <w:sz w:val="24"/>
                  </w:rPr>
                </w:rPrChange>
              </w:rPr>
              <w:t>Translation material preparation:</w:t>
            </w:r>
            <w:r>
              <w:rPr>
                <w:rFonts w:ascii="宋体" w:hAnsi="宋体" w:hint="eastAsia"/>
                <w:sz w:val="24"/>
              </w:rPr>
              <w:t xml:space="preserve"> </w:t>
            </w:r>
            <w:r w:rsidRPr="00C83B04">
              <w:rPr>
                <w:rFonts w:ascii="宋体" w:hAnsi="宋体"/>
                <w:sz w:val="24"/>
              </w:rPr>
              <w:t xml:space="preserve">Translation tools: Google Translate, </w:t>
            </w:r>
            <w:proofErr w:type="spellStart"/>
            <w:r w:rsidRPr="00C83B04">
              <w:rPr>
                <w:rFonts w:ascii="宋体" w:hAnsi="宋体"/>
                <w:sz w:val="24"/>
              </w:rPr>
              <w:t>wikipedia</w:t>
            </w:r>
            <w:proofErr w:type="spellEnd"/>
            <w:r w:rsidRPr="00C83B04">
              <w:rPr>
                <w:rFonts w:ascii="宋体" w:hAnsi="宋体"/>
                <w:sz w:val="24"/>
              </w:rPr>
              <w:t xml:space="preserve">, Microsoft Word, </w:t>
            </w:r>
            <w:proofErr w:type="spellStart"/>
            <w:r w:rsidRPr="00C83B04">
              <w:rPr>
                <w:rFonts w:ascii="宋体" w:hAnsi="宋体"/>
                <w:sz w:val="24"/>
              </w:rPr>
              <w:t>Tmxmall</w:t>
            </w:r>
            <w:proofErr w:type="spellEnd"/>
            <w:r w:rsidRPr="00C83B04">
              <w:rPr>
                <w:rFonts w:ascii="宋体" w:hAnsi="宋体"/>
                <w:sz w:val="24"/>
              </w:rPr>
              <w:t xml:space="preserve">, corpus, Lu </w:t>
            </w:r>
            <w:proofErr w:type="spellStart"/>
            <w:r w:rsidRPr="00C83B04">
              <w:rPr>
                <w:rFonts w:ascii="宋体" w:hAnsi="宋体"/>
                <w:sz w:val="24"/>
              </w:rPr>
              <w:t>Gusun</w:t>
            </w:r>
            <w:r>
              <w:rPr>
                <w:rFonts w:ascii="宋体" w:hAnsi="宋体"/>
                <w:sz w:val="24"/>
              </w:rPr>
              <w:t>’</w:t>
            </w:r>
            <w:r>
              <w:rPr>
                <w:rFonts w:ascii="宋体" w:hAnsi="宋体" w:hint="eastAsia"/>
                <w:sz w:val="24"/>
              </w:rPr>
              <w:t>s</w:t>
            </w:r>
            <w:proofErr w:type="spellEnd"/>
            <w:r w:rsidRPr="00C83B04">
              <w:rPr>
                <w:rFonts w:ascii="宋体" w:hAnsi="宋体"/>
                <w:sz w:val="24"/>
              </w:rPr>
              <w:t xml:space="preserve"> Chinese-English Dictionary, Merriam-Webster</w:t>
            </w:r>
          </w:p>
          <w:p w14:paraId="354CF504" w14:textId="7D3333BC" w:rsidR="00C83B04" w:rsidRPr="00411500" w:rsidRDefault="00C83B04" w:rsidP="00C83B04">
            <w:pPr>
              <w:spacing w:line="336" w:lineRule="auto"/>
              <w:ind w:firstLineChars="200" w:firstLine="482"/>
              <w:rPr>
                <w:rFonts w:ascii="宋体" w:hAnsi="宋体"/>
                <w:sz w:val="24"/>
              </w:rPr>
            </w:pPr>
            <w:r w:rsidRPr="002E13BD">
              <w:rPr>
                <w:rFonts w:ascii="宋体" w:hAnsi="宋体"/>
                <w:b/>
                <w:sz w:val="24"/>
                <w:rPrChange w:id="52" w:author="李 亚星" w:date="2019-01-11T10:39:00Z">
                  <w:rPr>
                    <w:rFonts w:ascii="宋体" w:hAnsi="宋体"/>
                    <w:sz w:val="24"/>
                  </w:rPr>
                </w:rPrChange>
              </w:rPr>
              <w:t xml:space="preserve">Parallel </w:t>
            </w:r>
            <w:proofErr w:type="spellStart"/>
            <w:r w:rsidRPr="002E13BD">
              <w:rPr>
                <w:rFonts w:ascii="宋体" w:hAnsi="宋体"/>
                <w:b/>
                <w:sz w:val="24"/>
                <w:rPrChange w:id="53" w:author="李 亚星" w:date="2019-01-11T10:39:00Z">
                  <w:rPr>
                    <w:rFonts w:ascii="宋体" w:hAnsi="宋体"/>
                    <w:sz w:val="24"/>
                  </w:rPr>
                </w:rPrChange>
              </w:rPr>
              <w:t>text</w:t>
            </w:r>
            <w:del w:id="54" w:author="李 亚星" w:date="2019-01-11T10:39:00Z">
              <w:r w:rsidRPr="002E13BD" w:rsidDel="002E13BD">
                <w:rPr>
                  <w:rFonts w:ascii="宋体" w:hAnsi="宋体"/>
                  <w:b/>
                  <w:sz w:val="24"/>
                  <w:rPrChange w:id="55" w:author="李 亚星" w:date="2019-01-11T10:39:00Z">
                    <w:rPr>
                      <w:rFonts w:ascii="宋体" w:hAnsi="宋体"/>
                      <w:sz w:val="24"/>
                    </w:rPr>
                  </w:rPrChange>
                </w:rPr>
                <w:delText>,</w:delText>
              </w:r>
              <w:r w:rsidRPr="002E13BD" w:rsidDel="002E13BD">
                <w:rPr>
                  <w:rFonts w:ascii="宋体" w:hAnsi="宋体" w:hint="eastAsia"/>
                  <w:b/>
                  <w:sz w:val="24"/>
                  <w:rPrChange w:id="56" w:author="李 亚星" w:date="2019-01-11T10:39:00Z">
                    <w:rPr>
                      <w:rFonts w:ascii="宋体" w:hAnsi="宋体" w:hint="eastAsia"/>
                      <w:sz w:val="24"/>
                    </w:rPr>
                  </w:rPrChange>
                </w:rPr>
                <w:delText xml:space="preserve"> </w:delText>
              </w:r>
            </w:del>
            <w:r w:rsidRPr="002E13BD">
              <w:rPr>
                <w:rFonts w:ascii="宋体" w:hAnsi="宋体" w:hint="eastAsia"/>
                <w:b/>
                <w:sz w:val="24"/>
                <w:rPrChange w:id="57" w:author="李 亚星" w:date="2019-01-11T10:39:00Z">
                  <w:rPr>
                    <w:rFonts w:ascii="宋体" w:hAnsi="宋体" w:hint="eastAsia"/>
                    <w:sz w:val="24"/>
                  </w:rPr>
                </w:rPrChange>
              </w:rPr>
              <w:t>and</w:t>
            </w:r>
            <w:proofErr w:type="spellEnd"/>
            <w:r w:rsidRPr="002E13BD">
              <w:rPr>
                <w:rFonts w:ascii="宋体" w:hAnsi="宋体" w:hint="eastAsia"/>
                <w:b/>
                <w:sz w:val="24"/>
                <w:rPrChange w:id="58" w:author="李 亚星" w:date="2019-01-11T10:39:00Z">
                  <w:rPr>
                    <w:rFonts w:ascii="宋体" w:hAnsi="宋体" w:hint="eastAsia"/>
                    <w:sz w:val="24"/>
                  </w:rPr>
                </w:rPrChange>
              </w:rPr>
              <w:t xml:space="preserve"> </w:t>
            </w:r>
            <w:r w:rsidRPr="002E13BD">
              <w:rPr>
                <w:rFonts w:ascii="宋体" w:hAnsi="宋体"/>
                <w:b/>
                <w:sz w:val="24"/>
                <w:rPrChange w:id="59" w:author="李 亚星" w:date="2019-01-11T10:39:00Z">
                  <w:rPr>
                    <w:rFonts w:ascii="宋体" w:hAnsi="宋体"/>
                    <w:sz w:val="24"/>
                  </w:rPr>
                </w:rPrChange>
              </w:rPr>
              <w:t>terminology preparation:</w:t>
            </w:r>
            <w:r w:rsidRPr="00C83B04">
              <w:rPr>
                <w:rFonts w:ascii="宋体" w:hAnsi="宋体"/>
                <w:sz w:val="24"/>
              </w:rPr>
              <w:t xml:space="preserve"> </w:t>
            </w:r>
            <w:r>
              <w:rPr>
                <w:rFonts w:asciiTheme="minorEastAsia" w:eastAsiaTheme="minorEastAsia" w:hAnsiTheme="minorEastAsia" w:hint="eastAsia"/>
                <w:color w:val="000000"/>
                <w:sz w:val="24"/>
              </w:rPr>
              <w:t>take</w:t>
            </w:r>
            <w:r w:rsidRPr="00C83B04">
              <w:rPr>
                <w:rFonts w:asciiTheme="minorEastAsia" w:eastAsiaTheme="minorEastAsia" w:hAnsiTheme="minorEastAsia" w:hint="eastAsia"/>
                <w:i/>
                <w:color w:val="000000"/>
                <w:sz w:val="24"/>
              </w:rPr>
              <w:t xml:space="preserve"> </w:t>
            </w:r>
            <w:r w:rsidRPr="00C83B04">
              <w:rPr>
                <w:rFonts w:asciiTheme="minorEastAsia" w:eastAsiaTheme="minorEastAsia" w:hAnsiTheme="minorEastAsia"/>
                <w:i/>
                <w:color w:val="000000"/>
                <w:sz w:val="24"/>
              </w:rPr>
              <w:t>Digital Bank</w:t>
            </w:r>
            <w:r w:rsidRPr="001A20C9">
              <w:rPr>
                <w:rFonts w:asciiTheme="minorEastAsia" w:eastAsiaTheme="minorEastAsia" w:hAnsiTheme="minorEastAsia"/>
                <w:color w:val="000000"/>
                <w:sz w:val="24"/>
              </w:rPr>
              <w:t xml:space="preserve"> </w:t>
            </w:r>
            <w:proofErr w:type="gramStart"/>
            <w:r>
              <w:rPr>
                <w:rFonts w:asciiTheme="minorEastAsia" w:eastAsiaTheme="minorEastAsia" w:hAnsiTheme="minorEastAsia" w:hint="eastAsia"/>
                <w:color w:val="000000"/>
                <w:sz w:val="24"/>
              </w:rPr>
              <w:t>( wrote</w:t>
            </w:r>
            <w:proofErr w:type="gramEnd"/>
            <w:r>
              <w:rPr>
                <w:rFonts w:asciiTheme="minorEastAsia" w:eastAsiaTheme="minorEastAsia" w:hAnsiTheme="minorEastAsia" w:hint="eastAsia"/>
                <w:color w:val="000000"/>
                <w:sz w:val="24"/>
              </w:rPr>
              <w:t xml:space="preserve"> by </w:t>
            </w:r>
            <w:r w:rsidRPr="00C83B04">
              <w:rPr>
                <w:rFonts w:asciiTheme="minorEastAsia" w:eastAsiaTheme="minorEastAsia" w:hAnsiTheme="minorEastAsia"/>
                <w:color w:val="000000"/>
                <w:sz w:val="24"/>
              </w:rPr>
              <w:t>Chris Skinner</w:t>
            </w:r>
            <w:r>
              <w:rPr>
                <w:rFonts w:asciiTheme="minorEastAsia" w:eastAsiaTheme="minorEastAsia" w:hAnsiTheme="minorEastAsia" w:hint="eastAsia"/>
                <w:color w:val="000000"/>
                <w:sz w:val="24"/>
              </w:rPr>
              <w:t>)</w:t>
            </w:r>
            <w:r w:rsidRPr="001A20C9">
              <w:rPr>
                <w:rFonts w:asciiTheme="minorEastAsia" w:eastAsiaTheme="minorEastAsia" w:hAnsiTheme="minorEastAsia"/>
                <w:color w:val="000000"/>
                <w:sz w:val="24"/>
              </w:rPr>
              <w:t xml:space="preserve">and </w:t>
            </w:r>
            <w:r w:rsidRPr="00C83B04">
              <w:rPr>
                <w:rFonts w:asciiTheme="minorEastAsia" w:eastAsiaTheme="minorEastAsia" w:hAnsiTheme="minorEastAsia"/>
                <w:i/>
                <w:color w:val="000000"/>
                <w:sz w:val="24"/>
              </w:rPr>
              <w:t>Future Intelligence Bank: Financial Technology and Banking New Ecology</w:t>
            </w:r>
            <w:r w:rsidRPr="001A20C9">
              <w:rPr>
                <w:rFonts w:asciiTheme="minorEastAsia" w:eastAsiaTheme="minorEastAsia" w:hAnsiTheme="minorEastAsia"/>
                <w:color w:val="000000"/>
                <w:sz w:val="24"/>
              </w:rPr>
              <w:t xml:space="preserve"> (</w:t>
            </w:r>
            <w:r>
              <w:rPr>
                <w:rFonts w:asciiTheme="minorEastAsia" w:eastAsiaTheme="minorEastAsia" w:hAnsiTheme="minorEastAsia" w:hint="eastAsia"/>
                <w:color w:val="000000"/>
                <w:sz w:val="24"/>
              </w:rPr>
              <w:t xml:space="preserve">wrote by </w:t>
            </w:r>
            <w:r w:rsidRPr="001A20C9">
              <w:rPr>
                <w:rFonts w:asciiTheme="minorEastAsia" w:eastAsiaTheme="minorEastAsia" w:hAnsiTheme="minorEastAsia"/>
                <w:color w:val="000000"/>
                <w:sz w:val="24"/>
              </w:rPr>
              <w:t xml:space="preserve">Zhang </w:t>
            </w:r>
            <w:proofErr w:type="spellStart"/>
            <w:r w:rsidRPr="001A20C9">
              <w:rPr>
                <w:rFonts w:asciiTheme="minorEastAsia" w:eastAsiaTheme="minorEastAsia" w:hAnsiTheme="minorEastAsia"/>
                <w:color w:val="000000"/>
                <w:sz w:val="24"/>
              </w:rPr>
              <w:t>Xiaopu</w:t>
            </w:r>
            <w:proofErr w:type="spellEnd"/>
            <w:r w:rsidRPr="001A20C9">
              <w:rPr>
                <w:rFonts w:asciiTheme="minorEastAsia" w:eastAsiaTheme="minorEastAsia" w:hAnsiTheme="minorEastAsia"/>
                <w:color w:val="000000"/>
                <w:sz w:val="24"/>
              </w:rPr>
              <w:t xml:space="preserve">) </w:t>
            </w:r>
            <w:r>
              <w:rPr>
                <w:rFonts w:asciiTheme="minorEastAsia" w:eastAsiaTheme="minorEastAsia" w:hAnsiTheme="minorEastAsia" w:hint="eastAsia"/>
                <w:color w:val="000000"/>
                <w:sz w:val="24"/>
              </w:rPr>
              <w:t>as</w:t>
            </w:r>
            <w:r w:rsidRPr="001A20C9">
              <w:rPr>
                <w:rFonts w:asciiTheme="minorEastAsia" w:eastAsiaTheme="minorEastAsia" w:hAnsiTheme="minorEastAsia"/>
                <w:color w:val="000000"/>
                <w:sz w:val="24"/>
              </w:rPr>
              <w:t xml:space="preserve"> parallel </w:t>
            </w:r>
            <w:proofErr w:type="spellStart"/>
            <w:r w:rsidRPr="001A20C9">
              <w:rPr>
                <w:rFonts w:asciiTheme="minorEastAsia" w:eastAsiaTheme="minorEastAsia" w:hAnsiTheme="minorEastAsia"/>
                <w:color w:val="000000"/>
                <w:sz w:val="24"/>
              </w:rPr>
              <w:t>text</w:t>
            </w:r>
            <w:r>
              <w:rPr>
                <w:rFonts w:ascii="宋体" w:hAnsi="宋体"/>
                <w:sz w:val="24"/>
              </w:rPr>
              <w:t>;</w:t>
            </w:r>
            <w:r w:rsidRPr="00C83B04">
              <w:rPr>
                <w:rFonts w:ascii="宋体" w:hAnsi="宋体"/>
                <w:sz w:val="24"/>
              </w:rPr>
              <w:t>to</w:t>
            </w:r>
            <w:proofErr w:type="spellEnd"/>
            <w:r w:rsidRPr="00C83B04">
              <w:rPr>
                <w:rFonts w:ascii="宋体" w:hAnsi="宋体"/>
                <w:sz w:val="24"/>
              </w:rPr>
              <w:t xml:space="preserve"> ensure </w:t>
            </w:r>
            <w:r>
              <w:rPr>
                <w:rFonts w:ascii="宋体" w:hAnsi="宋体" w:hint="eastAsia"/>
                <w:sz w:val="24"/>
              </w:rPr>
              <w:t xml:space="preserve">the </w:t>
            </w:r>
            <w:r w:rsidRPr="00C83B04">
              <w:rPr>
                <w:rFonts w:ascii="宋体" w:hAnsi="宋体"/>
                <w:sz w:val="24"/>
              </w:rPr>
              <w:t>translation</w:t>
            </w:r>
            <w:r>
              <w:rPr>
                <w:rFonts w:ascii="宋体" w:hAnsi="宋体" w:hint="eastAsia"/>
                <w:sz w:val="24"/>
              </w:rPr>
              <w:t xml:space="preserve"> of</w:t>
            </w:r>
            <w:r w:rsidRPr="00C83B04">
              <w:rPr>
                <w:rFonts w:ascii="宋体" w:hAnsi="宋体"/>
                <w:sz w:val="24"/>
              </w:rPr>
              <w:t xml:space="preserve"> professional and high-frequency vocabulary</w:t>
            </w:r>
            <w:r>
              <w:rPr>
                <w:rFonts w:ascii="宋体" w:hAnsi="宋体" w:hint="eastAsia"/>
                <w:sz w:val="24"/>
              </w:rPr>
              <w:t xml:space="preserve"> keeps unitary, the translator</w:t>
            </w:r>
            <w:r w:rsidRPr="00C83B04">
              <w:rPr>
                <w:rFonts w:ascii="宋体" w:hAnsi="宋体"/>
                <w:sz w:val="24"/>
              </w:rPr>
              <w:t xml:space="preserve"> uses </w:t>
            </w:r>
            <w:proofErr w:type="spellStart"/>
            <w:r>
              <w:rPr>
                <w:rFonts w:ascii="宋体" w:hAnsi="宋体" w:hint="eastAsia"/>
                <w:sz w:val="24"/>
              </w:rPr>
              <w:t>MemoQ</w:t>
            </w:r>
            <w:proofErr w:type="spellEnd"/>
            <w:r w:rsidRPr="00C83B04">
              <w:rPr>
                <w:rFonts w:ascii="宋体" w:hAnsi="宋体"/>
                <w:sz w:val="24"/>
              </w:rPr>
              <w:t xml:space="preserve"> to</w:t>
            </w:r>
            <w:r>
              <w:rPr>
                <w:rFonts w:ascii="宋体" w:hAnsi="宋体"/>
                <w:sz w:val="24"/>
              </w:rPr>
              <w:t xml:space="preserve"> extract terminology from word</w:t>
            </w:r>
            <w:r>
              <w:rPr>
                <w:rFonts w:ascii="宋体" w:hAnsi="宋体" w:hint="eastAsia"/>
                <w:sz w:val="24"/>
              </w:rPr>
              <w:t>s include</w:t>
            </w:r>
            <w:r w:rsidR="00FD43FB">
              <w:rPr>
                <w:rFonts w:ascii="宋体" w:hAnsi="宋体" w:hint="eastAsia"/>
                <w:sz w:val="24"/>
              </w:rPr>
              <w:t xml:space="preserve"> people</w:t>
            </w:r>
            <w:r w:rsidRPr="00C83B04">
              <w:rPr>
                <w:rFonts w:ascii="宋体" w:hAnsi="宋体"/>
                <w:sz w:val="24"/>
              </w:rPr>
              <w:t xml:space="preserve"> names, company names, and proper nouns that appear frequently in the </w:t>
            </w:r>
            <w:r w:rsidRPr="00C83B04">
              <w:rPr>
                <w:rFonts w:ascii="宋体" w:hAnsi="宋体"/>
                <w:sz w:val="24"/>
              </w:rPr>
              <w:lastRenderedPageBreak/>
              <w:t>original text.</w:t>
            </w:r>
          </w:p>
          <w:p w14:paraId="0C2B392A" w14:textId="78A198FA" w:rsidR="00490433" w:rsidRPr="006237C0" w:rsidRDefault="00490433" w:rsidP="006237C0">
            <w:pPr>
              <w:tabs>
                <w:tab w:val="left" w:pos="6480"/>
              </w:tabs>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理论策略准备</w:t>
            </w:r>
            <w:r w:rsidR="006237C0" w:rsidRPr="006237C0">
              <w:rPr>
                <w:rFonts w:asciiTheme="minorEastAsia" w:eastAsiaTheme="minorEastAsia" w:hAnsiTheme="minorEastAsia"/>
                <w:vanish/>
                <w:color w:val="000000"/>
                <w:sz w:val="24"/>
              </w:rPr>
              <w:tab/>
            </w:r>
          </w:p>
          <w:p w14:paraId="6E01F47C" w14:textId="2A470667" w:rsidR="00411500" w:rsidRDefault="00FD43FB" w:rsidP="00411500">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本报告将在以下主要翻译理论</w:t>
            </w:r>
            <w:r w:rsidR="00411500" w:rsidRPr="006237C0">
              <w:rPr>
                <w:rFonts w:asciiTheme="minorEastAsia" w:eastAsiaTheme="minorEastAsia" w:hAnsiTheme="minorEastAsia" w:hint="eastAsia"/>
                <w:vanish/>
                <w:color w:val="000000"/>
                <w:sz w:val="24"/>
              </w:rPr>
              <w:t>的指导下撰写。</w:t>
            </w:r>
            <w:r w:rsidR="0085323C" w:rsidRPr="006237C0">
              <w:rPr>
                <w:rFonts w:asciiTheme="minorEastAsia" w:eastAsiaTheme="minorEastAsia" w:hAnsiTheme="minorEastAsia" w:hint="eastAsia"/>
                <w:vanish/>
                <w:color w:val="000000"/>
                <w:sz w:val="24"/>
              </w:rPr>
              <w:t>一个是功能对等，二是归化策略，使文章可以更容易被译</w:t>
            </w:r>
            <w:proofErr w:type="gramStart"/>
            <w:r w:rsidR="0085323C" w:rsidRPr="006237C0">
              <w:rPr>
                <w:rFonts w:asciiTheme="minorEastAsia" w:eastAsiaTheme="minorEastAsia" w:hAnsiTheme="minorEastAsia" w:hint="eastAsia"/>
                <w:vanish/>
                <w:color w:val="000000"/>
                <w:sz w:val="24"/>
              </w:rPr>
              <w:t>语</w:t>
            </w:r>
            <w:r w:rsidR="00411500" w:rsidRPr="006237C0">
              <w:rPr>
                <w:rFonts w:asciiTheme="minorEastAsia" w:eastAsiaTheme="minorEastAsia" w:hAnsiTheme="minorEastAsia" w:hint="eastAsia"/>
                <w:vanish/>
                <w:color w:val="000000"/>
                <w:sz w:val="24"/>
              </w:rPr>
              <w:t>读者</w:t>
            </w:r>
            <w:proofErr w:type="gramEnd"/>
            <w:r w:rsidR="00411500" w:rsidRPr="006237C0">
              <w:rPr>
                <w:rFonts w:asciiTheme="minorEastAsia" w:eastAsiaTheme="minorEastAsia" w:hAnsiTheme="minorEastAsia" w:hint="eastAsia"/>
                <w:vanish/>
                <w:color w:val="000000"/>
                <w:sz w:val="24"/>
              </w:rPr>
              <w:t>所接受。</w:t>
            </w:r>
          </w:p>
          <w:p w14:paraId="1C507216" w14:textId="6956B66B" w:rsidR="00E24C3E" w:rsidRPr="00E24C3E" w:rsidRDefault="00E24C3E" w:rsidP="00E24C3E">
            <w:pPr>
              <w:spacing w:line="360" w:lineRule="auto"/>
              <w:ind w:firstLineChars="200" w:firstLine="480"/>
              <w:rPr>
                <w:rFonts w:asciiTheme="minorEastAsia" w:eastAsiaTheme="minorEastAsia" w:hAnsiTheme="minorEastAsia"/>
                <w:color w:val="000000"/>
                <w:sz w:val="24"/>
              </w:rPr>
            </w:pPr>
            <w:r w:rsidRPr="00E24C3E">
              <w:rPr>
                <w:rFonts w:asciiTheme="minorEastAsia" w:eastAsiaTheme="minorEastAsia" w:hAnsiTheme="minorEastAsia"/>
                <w:color w:val="000000"/>
                <w:sz w:val="24"/>
              </w:rPr>
              <w:t>Translation strategy preparation</w:t>
            </w:r>
          </w:p>
          <w:p w14:paraId="030ED7DD" w14:textId="39D18980" w:rsidR="0085323C" w:rsidRPr="0085323C" w:rsidRDefault="0085323C" w:rsidP="002D6B53">
            <w:pPr>
              <w:spacing w:line="360" w:lineRule="auto"/>
              <w:ind w:firstLineChars="200" w:firstLine="480"/>
              <w:rPr>
                <w:rFonts w:asciiTheme="minorEastAsia" w:eastAsiaTheme="minorEastAsia" w:hAnsiTheme="minorEastAsia"/>
                <w:color w:val="000000"/>
                <w:sz w:val="24"/>
              </w:rPr>
            </w:pPr>
            <w:r w:rsidRPr="0085323C">
              <w:rPr>
                <w:rFonts w:asciiTheme="minorEastAsia" w:eastAsiaTheme="minorEastAsia" w:hAnsiTheme="minorEastAsia"/>
                <w:color w:val="000000"/>
                <w:sz w:val="24"/>
              </w:rPr>
              <w:t>This report will be written under the guidance of the following major translation theories.</w:t>
            </w:r>
            <w:r>
              <w:rPr>
                <w:rFonts w:asciiTheme="minorEastAsia" w:eastAsiaTheme="minorEastAsia" w:hAnsiTheme="minorEastAsia"/>
                <w:color w:val="000000"/>
                <w:sz w:val="24"/>
              </w:rPr>
              <w:t xml:space="preserve"> One is functional equivalence</w:t>
            </w:r>
            <w:r>
              <w:rPr>
                <w:rFonts w:asciiTheme="minorEastAsia" w:eastAsiaTheme="minorEastAsia" w:hAnsiTheme="minorEastAsia" w:hint="eastAsia"/>
                <w:color w:val="000000"/>
                <w:sz w:val="24"/>
              </w:rPr>
              <w:t xml:space="preserve"> and </w:t>
            </w:r>
            <w:r w:rsidRPr="0085323C">
              <w:rPr>
                <w:rFonts w:asciiTheme="minorEastAsia" w:eastAsiaTheme="minorEastAsia" w:hAnsiTheme="minorEastAsia"/>
                <w:color w:val="000000"/>
                <w:sz w:val="24"/>
              </w:rPr>
              <w:t>the other is domestication strategies to make the text more acceptable to the read</w:t>
            </w:r>
            <w:r w:rsidR="002D6B53">
              <w:rPr>
                <w:rFonts w:asciiTheme="minorEastAsia" w:eastAsiaTheme="minorEastAsia" w:hAnsiTheme="minorEastAsia"/>
                <w:color w:val="000000"/>
                <w:sz w:val="24"/>
              </w:rPr>
              <w:t>ers of the translated language.</w:t>
            </w:r>
          </w:p>
          <w:p w14:paraId="54821C80" w14:textId="27B44781" w:rsidR="00411500" w:rsidRPr="006237C0" w:rsidRDefault="00411500" w:rsidP="00411500">
            <w:pPr>
              <w:spacing w:line="360" w:lineRule="auto"/>
              <w:ind w:firstLineChars="200" w:firstLine="480"/>
              <w:rPr>
                <w:rFonts w:asciiTheme="minorEastAsia" w:eastAsiaTheme="minorEastAsia" w:hAnsiTheme="minorEastAsia"/>
                <w:vanish/>
                <w:sz w:val="24"/>
              </w:rPr>
            </w:pPr>
            <w:r w:rsidRPr="006237C0">
              <w:rPr>
                <w:rFonts w:asciiTheme="minorEastAsia" w:eastAsiaTheme="minorEastAsia" w:hAnsiTheme="minorEastAsia"/>
                <w:vanish/>
                <w:sz w:val="24"/>
              </w:rPr>
              <w:t>尤金</w:t>
            </w:r>
            <w:r w:rsidR="002D6B53" w:rsidRPr="006237C0">
              <w:rPr>
                <w:rFonts w:asciiTheme="minorEastAsia" w:eastAsiaTheme="minorEastAsia" w:hAnsiTheme="minorEastAsia" w:hint="eastAsia"/>
                <w:vanish/>
                <w:sz w:val="24"/>
              </w:rPr>
              <w:t xml:space="preserve"> </w:t>
            </w:r>
            <w:r w:rsidRPr="006237C0">
              <w:rPr>
                <w:rFonts w:asciiTheme="minorEastAsia" w:eastAsiaTheme="minorEastAsia" w:hAnsiTheme="minorEastAsia"/>
                <w:vanish/>
                <w:sz w:val="24"/>
              </w:rPr>
              <w:t>奈达在</w:t>
            </w:r>
            <w:r w:rsidR="002D6B53" w:rsidRPr="006237C0">
              <w:rPr>
                <w:rFonts w:asciiTheme="minorEastAsia" w:eastAsiaTheme="minorEastAsia" w:hAnsiTheme="minorEastAsia"/>
                <w:vanish/>
                <w:sz w:val="24"/>
              </w:rPr>
              <w:t>《</w:t>
            </w:r>
            <w:r w:rsidRPr="006237C0">
              <w:rPr>
                <w:rFonts w:asciiTheme="minorEastAsia" w:eastAsiaTheme="minorEastAsia" w:hAnsiTheme="minorEastAsia"/>
                <w:vanish/>
                <w:sz w:val="24"/>
              </w:rPr>
              <w:t>翻译科学探索</w:t>
            </w:r>
            <w:r w:rsidR="002D6B53" w:rsidRPr="006237C0">
              <w:rPr>
                <w:rFonts w:asciiTheme="minorEastAsia" w:eastAsiaTheme="minorEastAsia" w:hAnsiTheme="minorEastAsia" w:hint="eastAsia"/>
                <w:vanish/>
                <w:sz w:val="24"/>
              </w:rPr>
              <w:t>》</w:t>
            </w:r>
            <w:r w:rsidRPr="006237C0">
              <w:rPr>
                <w:rFonts w:asciiTheme="minorEastAsia" w:eastAsiaTheme="minorEastAsia" w:hAnsiTheme="minorEastAsia"/>
                <w:vanish/>
                <w:sz w:val="24"/>
              </w:rPr>
              <w:t>一书中提出了“动态对等”的概念。事实上，动态对等意味着两种关系的等价性。首先，它指的是源语言作品与原始读者之间的关系，其次，它指的是翻译作品与翻译阅读者之间的关系。”等价“要求两个关系需要统一和一致，并且所表达的信息在时间上是相同的，因此翻译语言的不同读者具有与源读者相同的阅读效果。同时，他指出“翻译是使用最合适的，自然的检查和其他语言从语义到文体再现源语言信息”（郭建中，2000，P65）。</w:t>
            </w:r>
          </w:p>
          <w:p w14:paraId="01D91F59" w14:textId="634E0B92" w:rsidR="002D6B53" w:rsidRPr="006237C0" w:rsidRDefault="002D6B53" w:rsidP="006237C0">
            <w:pPr>
              <w:spacing w:line="360" w:lineRule="auto"/>
              <w:ind w:firstLineChars="200" w:firstLine="480"/>
              <w:rPr>
                <w:rFonts w:asciiTheme="minorEastAsia" w:eastAsiaTheme="minorEastAsia" w:hAnsiTheme="minorEastAsia"/>
                <w:color w:val="000000"/>
                <w:sz w:val="24"/>
              </w:rPr>
            </w:pPr>
            <w:r w:rsidRPr="0085323C">
              <w:rPr>
                <w:rFonts w:asciiTheme="minorEastAsia" w:eastAsiaTheme="minorEastAsia" w:hAnsiTheme="minorEastAsia"/>
                <w:color w:val="000000"/>
                <w:sz w:val="24"/>
              </w:rPr>
              <w:t>Eugene N</w:t>
            </w:r>
            <w:r>
              <w:rPr>
                <w:rFonts w:asciiTheme="minorEastAsia" w:eastAsiaTheme="minorEastAsia" w:hAnsiTheme="minorEastAsia"/>
                <w:color w:val="000000"/>
                <w:sz w:val="24"/>
              </w:rPr>
              <w:t xml:space="preserve">ida put forward the concept of dynamic equivalence in his book </w:t>
            </w:r>
            <w:r w:rsidRPr="002D6B53">
              <w:rPr>
                <w:rFonts w:asciiTheme="minorEastAsia" w:eastAsiaTheme="minorEastAsia" w:hAnsiTheme="minorEastAsia"/>
                <w:i/>
                <w:color w:val="000000"/>
                <w:sz w:val="24"/>
              </w:rPr>
              <w:t>Exploration of Translation Science</w:t>
            </w:r>
            <w:r w:rsidR="00EA19A6">
              <w:rPr>
                <w:rFonts w:asciiTheme="minorEastAsia" w:eastAsiaTheme="minorEastAsia" w:hAnsiTheme="minorEastAsia"/>
                <w:color w:val="000000"/>
                <w:sz w:val="24"/>
              </w:rPr>
              <w:t>.</w:t>
            </w:r>
            <w:r w:rsidR="00EA19A6">
              <w:rPr>
                <w:rFonts w:asciiTheme="minorEastAsia" w:eastAsiaTheme="minorEastAsia" w:hAnsiTheme="minorEastAsia" w:hint="eastAsia"/>
                <w:color w:val="000000"/>
                <w:sz w:val="24"/>
              </w:rPr>
              <w:t xml:space="preserve"> </w:t>
            </w:r>
            <w:r w:rsidR="00EA19A6">
              <w:rPr>
                <w:rFonts w:asciiTheme="minorEastAsia" w:eastAsiaTheme="minorEastAsia" w:hAnsiTheme="minorEastAsia"/>
                <w:color w:val="000000"/>
                <w:sz w:val="24"/>
              </w:rPr>
              <w:t>In fact, dynamic equivalence</w:t>
            </w:r>
            <w:r w:rsidRPr="0085323C">
              <w:rPr>
                <w:rFonts w:asciiTheme="minorEastAsia" w:eastAsiaTheme="minorEastAsia" w:hAnsiTheme="minorEastAsia"/>
                <w:color w:val="000000"/>
                <w:sz w:val="24"/>
              </w:rPr>
              <w:t xml:space="preserve"> means the equivalence of the two relationships. Firstly, it refers to the relationship between the source language works and the original readers. Secondly, it refers to the relationship between the translated works and the translated readers. Equivalence requires that the two relationships should be unified and consistent, and the information expressed is the same in time. Therefore, different readers of the translated language have the same reading effect as the source readers. At the same time, he pointed out that "translation is the most appropriate way to use natural checks and other languages to reproduce source language information from semantics to sty</w:t>
            </w:r>
            <w:r w:rsidR="006237C0">
              <w:rPr>
                <w:rFonts w:asciiTheme="minorEastAsia" w:eastAsiaTheme="minorEastAsia" w:hAnsiTheme="minorEastAsia"/>
                <w:color w:val="000000"/>
                <w:sz w:val="24"/>
              </w:rPr>
              <w:t xml:space="preserve">le" (Guo </w:t>
            </w:r>
            <w:proofErr w:type="spellStart"/>
            <w:r w:rsidR="006237C0">
              <w:rPr>
                <w:rFonts w:asciiTheme="minorEastAsia" w:eastAsiaTheme="minorEastAsia" w:hAnsiTheme="minorEastAsia"/>
                <w:color w:val="000000"/>
                <w:sz w:val="24"/>
              </w:rPr>
              <w:t>Jianzhong</w:t>
            </w:r>
            <w:proofErr w:type="spellEnd"/>
            <w:r w:rsidR="006237C0">
              <w:rPr>
                <w:rFonts w:asciiTheme="minorEastAsia" w:eastAsiaTheme="minorEastAsia" w:hAnsiTheme="minorEastAsia"/>
                <w:color w:val="000000"/>
                <w:sz w:val="24"/>
              </w:rPr>
              <w:t>, 2000, P65).</w:t>
            </w:r>
          </w:p>
          <w:p w14:paraId="45E67526" w14:textId="7B6211EF" w:rsidR="00EA19A6" w:rsidRPr="006237C0" w:rsidRDefault="00411500" w:rsidP="00411500">
            <w:pPr>
              <w:spacing w:line="360" w:lineRule="auto"/>
              <w:ind w:firstLineChars="200" w:firstLine="480"/>
              <w:rPr>
                <w:rFonts w:asciiTheme="minorEastAsia" w:eastAsiaTheme="minorEastAsia" w:hAnsiTheme="minorEastAsia"/>
                <w:vanish/>
                <w:sz w:val="24"/>
              </w:rPr>
            </w:pPr>
            <w:r w:rsidRPr="006237C0">
              <w:rPr>
                <w:rFonts w:asciiTheme="minorEastAsia" w:eastAsiaTheme="minorEastAsia" w:hAnsiTheme="minorEastAsia"/>
                <w:vanish/>
                <w:sz w:val="24"/>
              </w:rPr>
              <w:t>随着日益改进，NIDA在</w:t>
            </w:r>
            <w:r w:rsidR="00EA19A6" w:rsidRPr="006237C0">
              <w:rPr>
                <w:rFonts w:asciiTheme="minorEastAsia" w:eastAsiaTheme="minorEastAsia" w:hAnsiTheme="minorEastAsia" w:hint="eastAsia"/>
                <w:vanish/>
                <w:sz w:val="24"/>
              </w:rPr>
              <w:t>《</w:t>
            </w:r>
            <w:r w:rsidR="00EA19A6" w:rsidRPr="006237C0">
              <w:rPr>
                <w:rFonts w:asciiTheme="minorEastAsia" w:eastAsiaTheme="minorEastAsia" w:hAnsiTheme="minorEastAsia"/>
                <w:vanish/>
                <w:sz w:val="24"/>
              </w:rPr>
              <w:t>从一种语言到另一种语言</w:t>
            </w:r>
            <w:r w:rsidRPr="006237C0">
              <w:rPr>
                <w:rFonts w:asciiTheme="minorEastAsia" w:eastAsiaTheme="minorEastAsia" w:hAnsiTheme="minorEastAsia"/>
                <w:vanish/>
                <w:sz w:val="24"/>
              </w:rPr>
              <w:t>中</w:t>
            </w:r>
            <w:r w:rsidR="00EA19A6" w:rsidRPr="006237C0">
              <w:rPr>
                <w:rFonts w:asciiTheme="minorEastAsia" w:eastAsiaTheme="minorEastAsia" w:hAnsiTheme="minorEastAsia"/>
                <w:vanish/>
                <w:sz w:val="24"/>
              </w:rPr>
              <w:t>》</w:t>
            </w:r>
            <w:r w:rsidRPr="006237C0">
              <w:rPr>
                <w:rFonts w:asciiTheme="minorEastAsia" w:eastAsiaTheme="minorEastAsia" w:hAnsiTheme="minorEastAsia"/>
                <w:vanish/>
                <w:sz w:val="24"/>
              </w:rPr>
              <w:t>提出了“功能对等”的概念，。翻译包括用受体语言再现源语言信息的最接近的自然等价物。首先是意义，第二是风格）（奈达，2004）“功能对等”强调原文与翻译信息的内容一致，并尽可能达到等价的形式，在一定程度上，“</w:t>
            </w:r>
            <w:r w:rsidR="00EA19A6" w:rsidRPr="006237C0">
              <w:rPr>
                <w:rFonts w:asciiTheme="minorEastAsia" w:eastAsiaTheme="minorEastAsia" w:hAnsiTheme="minorEastAsia"/>
                <w:vanish/>
                <w:sz w:val="24"/>
              </w:rPr>
              <w:t>这个理论</w:t>
            </w:r>
            <w:r w:rsidRPr="006237C0">
              <w:rPr>
                <w:rFonts w:asciiTheme="minorEastAsia" w:eastAsiaTheme="minorEastAsia" w:hAnsiTheme="minorEastAsia"/>
                <w:vanish/>
                <w:sz w:val="24"/>
              </w:rPr>
              <w:t>平息了多年来翻译与自由翻</w:t>
            </w:r>
            <w:r w:rsidRPr="006237C0">
              <w:rPr>
                <w:rFonts w:asciiTheme="minorEastAsia" w:eastAsiaTheme="minorEastAsia" w:hAnsiTheme="minorEastAsia"/>
                <w:vanish/>
                <w:sz w:val="24"/>
              </w:rPr>
              <w:lastRenderedPageBreak/>
              <w:t>译之间的争论。（苏文秀）。它需要最自然的对等，以便原始读者对原文的感知等同于读者的感知</w:t>
            </w:r>
            <w:r w:rsidR="00E456DB" w:rsidRPr="006237C0">
              <w:rPr>
                <w:rFonts w:asciiTheme="minorEastAsia" w:eastAsiaTheme="minorEastAsia" w:hAnsiTheme="minorEastAsia"/>
                <w:vanish/>
                <w:sz w:val="24"/>
              </w:rPr>
              <w:t>（王小农，2012）</w:t>
            </w:r>
            <w:r w:rsidRPr="006237C0">
              <w:rPr>
                <w:rFonts w:asciiTheme="minorEastAsia" w:eastAsiaTheme="minorEastAsia" w:hAnsiTheme="minorEastAsia"/>
                <w:vanish/>
                <w:sz w:val="24"/>
              </w:rPr>
              <w:t>。</w:t>
            </w:r>
          </w:p>
          <w:p w14:paraId="1E8C444D" w14:textId="326FC43E" w:rsidR="00411500" w:rsidRPr="00AD2A79" w:rsidRDefault="00EA19A6" w:rsidP="006237C0">
            <w:pPr>
              <w:spacing w:line="360" w:lineRule="auto"/>
              <w:ind w:firstLineChars="200" w:firstLine="480"/>
              <w:rPr>
                <w:rFonts w:asciiTheme="minorEastAsia" w:eastAsiaTheme="minorEastAsia" w:hAnsiTheme="minorEastAsia"/>
                <w:color w:val="000000"/>
                <w:sz w:val="24"/>
              </w:rPr>
            </w:pPr>
            <w:r>
              <w:rPr>
                <w:rFonts w:asciiTheme="minorEastAsia" w:eastAsiaTheme="minorEastAsia" w:hAnsiTheme="minorEastAsia"/>
                <w:color w:val="000000"/>
                <w:sz w:val="24"/>
              </w:rPr>
              <w:t>With the development</w:t>
            </w:r>
            <w:r>
              <w:rPr>
                <w:rFonts w:asciiTheme="minorEastAsia" w:eastAsiaTheme="minorEastAsia" w:hAnsiTheme="minorEastAsia" w:hint="eastAsia"/>
                <w:color w:val="000000"/>
                <w:sz w:val="24"/>
              </w:rPr>
              <w:t>. T</w:t>
            </w:r>
            <w:r w:rsidRPr="0085323C">
              <w:rPr>
                <w:rFonts w:asciiTheme="minorEastAsia" w:eastAsiaTheme="minorEastAsia" w:hAnsiTheme="minorEastAsia"/>
                <w:color w:val="000000"/>
                <w:sz w:val="24"/>
              </w:rPr>
              <w:t xml:space="preserve">he concept of functional equivalence is proposed in </w:t>
            </w:r>
            <w:r w:rsidRPr="00EA19A6">
              <w:rPr>
                <w:rFonts w:asciiTheme="minorEastAsia" w:eastAsiaTheme="minorEastAsia" w:hAnsiTheme="minorEastAsia" w:hint="eastAsia"/>
                <w:i/>
                <w:color w:val="000000"/>
                <w:sz w:val="24"/>
              </w:rPr>
              <w:t>F</w:t>
            </w:r>
            <w:r w:rsidRPr="00EA19A6">
              <w:rPr>
                <w:rFonts w:asciiTheme="minorEastAsia" w:eastAsiaTheme="minorEastAsia" w:hAnsiTheme="minorEastAsia"/>
                <w:i/>
                <w:color w:val="000000"/>
                <w:sz w:val="24"/>
              </w:rPr>
              <w:t xml:space="preserve">rom one language to </w:t>
            </w:r>
            <w:r w:rsidRPr="00EA19A6">
              <w:rPr>
                <w:rFonts w:asciiTheme="minorEastAsia" w:eastAsiaTheme="minorEastAsia" w:hAnsiTheme="minorEastAsia" w:hint="eastAsia"/>
                <w:i/>
                <w:color w:val="000000"/>
                <w:sz w:val="24"/>
              </w:rPr>
              <w:t>A</w:t>
            </w:r>
            <w:r w:rsidRPr="00EA19A6">
              <w:rPr>
                <w:rFonts w:asciiTheme="minorEastAsia" w:eastAsiaTheme="minorEastAsia" w:hAnsiTheme="minorEastAsia"/>
                <w:i/>
                <w:color w:val="000000"/>
                <w:sz w:val="24"/>
              </w:rPr>
              <w:t>nother</w:t>
            </w:r>
            <w:r>
              <w:rPr>
                <w:rFonts w:asciiTheme="minorEastAsia" w:eastAsiaTheme="minorEastAsia" w:hAnsiTheme="minorEastAsia" w:hint="eastAsia"/>
                <w:color w:val="000000"/>
                <w:sz w:val="24"/>
              </w:rPr>
              <w:t xml:space="preserve"> by NIDA. </w:t>
            </w:r>
            <w:r w:rsidRPr="0085323C">
              <w:rPr>
                <w:rFonts w:asciiTheme="minorEastAsia" w:eastAsiaTheme="minorEastAsia" w:hAnsiTheme="minorEastAsia"/>
                <w:color w:val="000000"/>
                <w:sz w:val="24"/>
              </w:rPr>
              <w:t>Translation involves reproducing the closest natural equivalents of source language information in t</w:t>
            </w:r>
            <w:r>
              <w:rPr>
                <w:rFonts w:asciiTheme="minorEastAsia" w:eastAsiaTheme="minorEastAsia" w:hAnsiTheme="minorEastAsia"/>
                <w:color w:val="000000"/>
                <w:sz w:val="24"/>
              </w:rPr>
              <w:t xml:space="preserve">he recipient </w:t>
            </w:r>
            <w:proofErr w:type="gramStart"/>
            <w:r>
              <w:rPr>
                <w:rFonts w:asciiTheme="minorEastAsia" w:eastAsiaTheme="minorEastAsia" w:hAnsiTheme="minorEastAsia"/>
                <w:color w:val="000000"/>
                <w:sz w:val="24"/>
              </w:rPr>
              <w:t>language.</w:t>
            </w:r>
            <w:r>
              <w:rPr>
                <w:rFonts w:asciiTheme="minorEastAsia" w:eastAsiaTheme="minorEastAsia" w:hAnsiTheme="minorEastAsia" w:hint="eastAsia"/>
                <w:color w:val="000000"/>
                <w:sz w:val="24"/>
              </w:rPr>
              <w:t>(</w:t>
            </w:r>
            <w:proofErr w:type="gramEnd"/>
            <w:r>
              <w:rPr>
                <w:rFonts w:asciiTheme="minorEastAsia" w:eastAsiaTheme="minorEastAsia" w:hAnsiTheme="minorEastAsia"/>
                <w:color w:val="000000"/>
                <w:sz w:val="24"/>
              </w:rPr>
              <w:t>First</w:t>
            </w:r>
            <w:r>
              <w:rPr>
                <w:rFonts w:asciiTheme="minorEastAsia" w:eastAsiaTheme="minorEastAsia" w:hAnsiTheme="minorEastAsia" w:hint="eastAsia"/>
                <w:color w:val="000000"/>
                <w:sz w:val="24"/>
              </w:rPr>
              <w:t xml:space="preserve"> is </w:t>
            </w:r>
            <w:r>
              <w:rPr>
                <w:rFonts w:asciiTheme="minorEastAsia" w:eastAsiaTheme="minorEastAsia" w:hAnsiTheme="minorEastAsia"/>
                <w:color w:val="000000"/>
                <w:sz w:val="24"/>
              </w:rPr>
              <w:t>meaning and second</w:t>
            </w:r>
            <w:r>
              <w:rPr>
                <w:rFonts w:asciiTheme="minorEastAsia" w:eastAsiaTheme="minorEastAsia" w:hAnsiTheme="minorEastAsia" w:hint="eastAsia"/>
                <w:color w:val="000000"/>
                <w:sz w:val="24"/>
              </w:rPr>
              <w:t xml:space="preserve"> is </w:t>
            </w:r>
            <w:r w:rsidRPr="0085323C">
              <w:rPr>
                <w:rFonts w:asciiTheme="minorEastAsia" w:eastAsiaTheme="minorEastAsia" w:hAnsiTheme="minorEastAsia"/>
                <w:color w:val="000000"/>
                <w:sz w:val="24"/>
              </w:rPr>
              <w:t>style (Nida, 2004). Functional equivalence emphasizes that the content of the source text is consistent with that of the translated information and achieves the equivalent form as far as possible. To a certain extent, this theory has settled the dispute between translation and free translation for many years. (</w:t>
            </w:r>
            <w:proofErr w:type="spellStart"/>
            <w:r w:rsidRPr="0085323C">
              <w:rPr>
                <w:rFonts w:asciiTheme="minorEastAsia" w:eastAsiaTheme="minorEastAsia" w:hAnsiTheme="minorEastAsia"/>
                <w:color w:val="000000"/>
                <w:sz w:val="24"/>
              </w:rPr>
              <w:t>Su</w:t>
            </w:r>
            <w:proofErr w:type="spellEnd"/>
            <w:r w:rsidRPr="0085323C">
              <w:rPr>
                <w:rFonts w:asciiTheme="minorEastAsia" w:eastAsiaTheme="minorEastAsia" w:hAnsiTheme="minorEastAsia"/>
                <w:color w:val="000000"/>
                <w:sz w:val="24"/>
              </w:rPr>
              <w:t xml:space="preserve"> </w:t>
            </w:r>
            <w:proofErr w:type="spellStart"/>
            <w:r w:rsidRPr="0085323C">
              <w:rPr>
                <w:rFonts w:asciiTheme="minorEastAsia" w:eastAsiaTheme="minorEastAsia" w:hAnsiTheme="minorEastAsia"/>
                <w:color w:val="000000"/>
                <w:sz w:val="24"/>
              </w:rPr>
              <w:t>Wenxiu</w:t>
            </w:r>
            <w:proofErr w:type="spellEnd"/>
            <w:r w:rsidRPr="0085323C">
              <w:rPr>
                <w:rFonts w:asciiTheme="minorEastAsia" w:eastAsiaTheme="minorEastAsia" w:hAnsiTheme="minorEastAsia"/>
                <w:color w:val="000000"/>
                <w:sz w:val="24"/>
              </w:rPr>
              <w:t>). It requires the most natural equivalence so that the original reader's perception of the original text is equivalent to the read</w:t>
            </w:r>
            <w:r>
              <w:rPr>
                <w:rFonts w:asciiTheme="minorEastAsia" w:eastAsiaTheme="minorEastAsia" w:hAnsiTheme="minorEastAsia"/>
                <w:color w:val="000000"/>
                <w:sz w:val="24"/>
              </w:rPr>
              <w:t>er's perception (Wang Xiaonong,</w:t>
            </w:r>
            <w:r w:rsidR="006237C0">
              <w:rPr>
                <w:rFonts w:asciiTheme="minorEastAsia" w:eastAsiaTheme="minorEastAsia" w:hAnsiTheme="minorEastAsia"/>
                <w:color w:val="000000"/>
                <w:sz w:val="24"/>
              </w:rPr>
              <w:t>2012).</w:t>
            </w:r>
          </w:p>
          <w:p w14:paraId="7B03D44A" w14:textId="32C08574" w:rsidR="00490433" w:rsidRPr="006237C0" w:rsidRDefault="00EC10F5" w:rsidP="00EC10F5">
            <w:pPr>
              <w:spacing w:line="360" w:lineRule="auto"/>
              <w:ind w:firstLineChars="200" w:firstLine="480"/>
              <w:rPr>
                <w:rFonts w:asciiTheme="minorEastAsia" w:eastAsiaTheme="minorEastAsia" w:hAnsiTheme="minorEastAsia"/>
                <w:vanish/>
                <w:color w:val="000000"/>
                <w:sz w:val="24"/>
              </w:rPr>
            </w:pPr>
            <w:r w:rsidRPr="006237C0">
              <w:rPr>
                <w:rFonts w:asciiTheme="minorEastAsia" w:eastAsiaTheme="minorEastAsia" w:hAnsiTheme="minorEastAsia" w:hint="eastAsia"/>
                <w:vanish/>
                <w:color w:val="000000"/>
                <w:sz w:val="24"/>
              </w:rPr>
              <w:t>归化理论考虑的重点是译文的文化特点, 其基本的翻译策略是强调目的语。尽管在内容上 译文与原文存在的一定的差异, 但更加接近读者品味（</w:t>
            </w:r>
            <w:r w:rsidRPr="006237C0">
              <w:rPr>
                <w:rFonts w:cs="宋体" w:hint="eastAsia"/>
                <w:vanish/>
                <w:sz w:val="24"/>
              </w:rPr>
              <w:t>柴婧，</w:t>
            </w:r>
            <w:r w:rsidRPr="006237C0">
              <w:rPr>
                <w:rFonts w:cs="宋体" w:hint="eastAsia"/>
                <w:vanish/>
                <w:sz w:val="24"/>
              </w:rPr>
              <w:t>2018</w:t>
            </w:r>
            <w:r w:rsidRPr="006237C0">
              <w:rPr>
                <w:rFonts w:cs="宋体" w:hint="eastAsia"/>
                <w:vanish/>
                <w:sz w:val="24"/>
              </w:rPr>
              <w:t>）</w:t>
            </w:r>
            <w:r w:rsidR="00490433" w:rsidRPr="006237C0">
              <w:rPr>
                <w:rFonts w:asciiTheme="minorEastAsia" w:eastAsiaTheme="minorEastAsia" w:hAnsiTheme="minorEastAsia" w:hint="eastAsia"/>
                <w:vanish/>
                <w:color w:val="000000"/>
                <w:sz w:val="24"/>
              </w:rPr>
              <w:t>归化是</w:t>
            </w:r>
            <w:r w:rsidR="00E456DB" w:rsidRPr="006237C0">
              <w:rPr>
                <w:rFonts w:asciiTheme="minorEastAsia" w:eastAsiaTheme="minorEastAsia" w:hAnsiTheme="minorEastAsia" w:hint="eastAsia"/>
                <w:vanish/>
                <w:color w:val="000000"/>
                <w:sz w:val="24"/>
              </w:rPr>
              <w:t>使文本与被翻译语言文化密切相符的策略。</w:t>
            </w:r>
          </w:p>
          <w:p w14:paraId="091115AC" w14:textId="04C8463C" w:rsidR="00704126" w:rsidRPr="006237C0" w:rsidRDefault="0085323C" w:rsidP="006237C0">
            <w:pPr>
              <w:spacing w:line="360" w:lineRule="auto"/>
              <w:ind w:firstLineChars="200" w:firstLine="480"/>
              <w:rPr>
                <w:rFonts w:asciiTheme="minorEastAsia" w:eastAsiaTheme="minorEastAsia" w:hAnsiTheme="minorEastAsia"/>
                <w:color w:val="000000"/>
                <w:sz w:val="24"/>
              </w:rPr>
            </w:pPr>
            <w:r w:rsidRPr="0085323C">
              <w:rPr>
                <w:rFonts w:asciiTheme="minorEastAsia" w:eastAsiaTheme="minorEastAsia" w:hAnsiTheme="minorEastAsia"/>
                <w:color w:val="000000"/>
                <w:sz w:val="24"/>
              </w:rPr>
              <w:t>The focus of domestication theory is the cultural characteristics of the target text, and its basic translation strategy is to emphasize the target language. Although there are some differences in content between the translated text and the original text, domestication, which is closer to the reader's taste (Chai Jing, 2018), is a strategy to make the text closely compatible with the translated language and culture.</w:t>
            </w:r>
          </w:p>
        </w:tc>
      </w:tr>
      <w:tr w:rsidR="00704126" w14:paraId="69EEEEC6" w14:textId="77777777">
        <w:trPr>
          <w:trHeight w:val="845"/>
        </w:trPr>
        <w:tc>
          <w:tcPr>
            <w:tcW w:w="8789" w:type="dxa"/>
            <w:gridSpan w:val="6"/>
          </w:tcPr>
          <w:p w14:paraId="120C7810" w14:textId="77CB37EE" w:rsidR="00704126" w:rsidRDefault="00FD3D3D">
            <w:pPr>
              <w:spacing w:line="360" w:lineRule="auto"/>
              <w:rPr>
                <w:b/>
                <w:bCs/>
                <w:sz w:val="24"/>
              </w:rPr>
            </w:pPr>
            <w:commentRangeStart w:id="60"/>
            <w:r>
              <w:rPr>
                <w:b/>
                <w:bCs/>
                <w:sz w:val="24"/>
              </w:rPr>
              <w:lastRenderedPageBreak/>
              <w:t>Methodology</w:t>
            </w:r>
            <w:r>
              <w:rPr>
                <w:rFonts w:hint="eastAsia"/>
                <w:b/>
                <w:bCs/>
                <w:sz w:val="24"/>
              </w:rPr>
              <w:t xml:space="preserve"> of the </w:t>
            </w:r>
            <w:r w:rsidR="005845FB">
              <w:rPr>
                <w:b/>
                <w:bCs/>
                <w:sz w:val="24"/>
              </w:rPr>
              <w:t>translation</w:t>
            </w:r>
            <w:commentRangeEnd w:id="60"/>
            <w:r w:rsidR="00622922">
              <w:rPr>
                <w:rStyle w:val="ae"/>
              </w:rPr>
              <w:commentReference w:id="60"/>
            </w:r>
          </w:p>
          <w:p w14:paraId="61281B5E" w14:textId="1C8A18EB" w:rsidR="00490433" w:rsidRPr="006237C0" w:rsidRDefault="00490433" w:rsidP="00490433">
            <w:pPr>
              <w:spacing w:line="360" w:lineRule="auto"/>
              <w:ind w:firstLineChars="200" w:firstLine="480"/>
              <w:rPr>
                <w:rFonts w:asciiTheme="minorEastAsia" w:eastAsiaTheme="minorEastAsia" w:hAnsiTheme="minorEastAsia"/>
                <w:vanish/>
                <w:sz w:val="24"/>
              </w:rPr>
            </w:pPr>
            <w:r w:rsidRPr="006237C0">
              <w:rPr>
                <w:rFonts w:asciiTheme="minorEastAsia" w:eastAsiaTheme="minorEastAsia" w:hAnsiTheme="minorEastAsia" w:hint="eastAsia"/>
                <w:vanish/>
                <w:sz w:val="24"/>
              </w:rPr>
              <w:t>本篇翻</w:t>
            </w:r>
            <w:r w:rsidR="00B73F8A" w:rsidRPr="006237C0">
              <w:rPr>
                <w:rFonts w:asciiTheme="minorEastAsia" w:eastAsiaTheme="minorEastAsia" w:hAnsiTheme="minorEastAsia" w:hint="eastAsia"/>
                <w:vanish/>
                <w:sz w:val="24"/>
              </w:rPr>
              <w:t>译在功能对等理论和归化的翻译策略指导下进行翻译，主要采用了意译的翻译方法，</w:t>
            </w:r>
            <w:r w:rsidRPr="006237C0">
              <w:rPr>
                <w:rFonts w:asciiTheme="minorEastAsia" w:eastAsiaTheme="minorEastAsia" w:hAnsiTheme="minorEastAsia" w:hint="eastAsia"/>
                <w:vanish/>
                <w:sz w:val="24"/>
              </w:rPr>
              <w:t>增</w:t>
            </w:r>
            <w:r w:rsidR="00B73F8A" w:rsidRPr="006237C0">
              <w:rPr>
                <w:rFonts w:asciiTheme="minorEastAsia" w:eastAsiaTheme="minorEastAsia" w:hAnsiTheme="minorEastAsia" w:hint="eastAsia"/>
                <w:vanish/>
                <w:sz w:val="24"/>
              </w:rPr>
              <w:t>译</w:t>
            </w:r>
            <w:proofErr w:type="gramStart"/>
            <w:r w:rsidR="00B73F8A" w:rsidRPr="006237C0">
              <w:rPr>
                <w:rFonts w:asciiTheme="minorEastAsia" w:eastAsiaTheme="minorEastAsia" w:hAnsiTheme="minorEastAsia" w:hint="eastAsia"/>
                <w:vanish/>
                <w:sz w:val="24"/>
              </w:rPr>
              <w:t>和减译等</w:t>
            </w:r>
            <w:proofErr w:type="gramEnd"/>
            <w:r w:rsidR="00B73F8A" w:rsidRPr="006237C0">
              <w:rPr>
                <w:rFonts w:asciiTheme="minorEastAsia" w:eastAsiaTheme="minorEastAsia" w:hAnsiTheme="minorEastAsia" w:hint="eastAsia"/>
                <w:vanish/>
                <w:sz w:val="24"/>
              </w:rPr>
              <w:t>翻译技巧。</w:t>
            </w:r>
          </w:p>
          <w:p w14:paraId="5AAEDE4E" w14:textId="6E590AC7" w:rsidR="00490433" w:rsidRPr="006237C0" w:rsidRDefault="00490433" w:rsidP="00B73F8A">
            <w:pPr>
              <w:spacing w:line="360" w:lineRule="auto"/>
              <w:ind w:firstLineChars="200" w:firstLine="480"/>
              <w:rPr>
                <w:rFonts w:asciiTheme="minorEastAsia" w:eastAsiaTheme="minorEastAsia" w:hAnsiTheme="minorEastAsia"/>
                <w:vanish/>
                <w:sz w:val="24"/>
              </w:rPr>
            </w:pPr>
            <w:r w:rsidRPr="006237C0">
              <w:rPr>
                <w:rFonts w:asciiTheme="minorEastAsia" w:eastAsiaTheme="minorEastAsia" w:hAnsiTheme="minorEastAsia"/>
                <w:vanish/>
                <w:sz w:val="24"/>
              </w:rPr>
              <w:t>意译是指根据原文的大意来翻译，不作逐字逐句的翻译(区别于“直译”)。通常在翻译句子或词组(或更大的意群)时使用较多，意译主要在原语</w:t>
            </w:r>
            <w:proofErr w:type="gramStart"/>
            <w:r w:rsidRPr="006237C0">
              <w:rPr>
                <w:rFonts w:asciiTheme="minorEastAsia" w:eastAsiaTheme="minorEastAsia" w:hAnsiTheme="minorEastAsia"/>
                <w:vanish/>
                <w:sz w:val="24"/>
              </w:rPr>
              <w:t>与译语体现巨大</w:t>
            </w:r>
            <w:proofErr w:type="gramEnd"/>
            <w:r w:rsidRPr="006237C0">
              <w:rPr>
                <w:rFonts w:asciiTheme="minorEastAsia" w:eastAsiaTheme="minorEastAsia" w:hAnsiTheme="minorEastAsia"/>
                <w:vanish/>
                <w:sz w:val="24"/>
              </w:rPr>
              <w:t>文化差异的情况下得以应用。它指原文的有些内容与形式不宜用,汉语直接表达，而是经过解析后以另外的形式表达出来，也就是说更着重于意思的翻译，而不拘泥于表面文字。优点:简洁明快、歧义少</w:t>
            </w:r>
            <w:r w:rsidR="00B73F8A" w:rsidRPr="006237C0">
              <w:rPr>
                <w:rFonts w:asciiTheme="minorEastAsia" w:eastAsiaTheme="minorEastAsia" w:hAnsiTheme="minorEastAsia"/>
                <w:vanish/>
                <w:sz w:val="24"/>
              </w:rPr>
              <w:t>。</w:t>
            </w:r>
            <w:r w:rsidR="00B73F8A" w:rsidRPr="006237C0">
              <w:rPr>
                <w:rFonts w:asciiTheme="minorEastAsia" w:eastAsiaTheme="minorEastAsia" w:hAnsiTheme="minorEastAsia" w:hint="eastAsia"/>
                <w:vanish/>
                <w:sz w:val="24"/>
              </w:rPr>
              <w:t>例如：“</w:t>
            </w:r>
            <w:r w:rsidR="00B73F8A" w:rsidRPr="006237C0">
              <w:rPr>
                <w:rFonts w:asciiTheme="minorEastAsia" w:eastAsiaTheme="minorEastAsia" w:hAnsiTheme="minorEastAsia"/>
                <w:vanish/>
                <w:sz w:val="24"/>
              </w:rPr>
              <w:t>I am very aware that when we assume something, it can make an ass out of you and me.”</w:t>
            </w:r>
            <w:r w:rsidR="00B73F8A" w:rsidRPr="006237C0">
              <w:rPr>
                <w:rFonts w:asciiTheme="minorEastAsia" w:eastAsiaTheme="minorEastAsia" w:hAnsiTheme="minorEastAsia" w:hint="eastAsia"/>
                <w:vanish/>
                <w:sz w:val="24"/>
              </w:rPr>
              <w:t xml:space="preserve">重点处理了“assume </w:t>
            </w:r>
            <w:r w:rsidR="00B73F8A" w:rsidRPr="006237C0">
              <w:rPr>
                <w:rFonts w:asciiTheme="minorEastAsia" w:eastAsiaTheme="minorEastAsia" w:hAnsiTheme="minorEastAsia" w:hint="eastAsia"/>
                <w:vanish/>
                <w:sz w:val="24"/>
              </w:rPr>
              <w:lastRenderedPageBreak/>
              <w:t>something”为胸有成竹“</w:t>
            </w:r>
            <w:r w:rsidR="00B73F8A" w:rsidRPr="006237C0">
              <w:rPr>
                <w:rFonts w:asciiTheme="minorEastAsia" w:eastAsiaTheme="minorEastAsia" w:hAnsiTheme="minorEastAsia"/>
                <w:vanish/>
                <w:sz w:val="24"/>
              </w:rPr>
              <w:t>can make an ass out of you and me”</w:t>
            </w:r>
            <w:r w:rsidR="00B73F8A" w:rsidRPr="006237C0">
              <w:rPr>
                <w:rFonts w:asciiTheme="minorEastAsia" w:eastAsiaTheme="minorEastAsia" w:hAnsiTheme="minorEastAsia" w:hint="eastAsia"/>
                <w:vanish/>
                <w:sz w:val="24"/>
              </w:rPr>
              <w:t>译为竹篮打水一场空。</w:t>
            </w:r>
          </w:p>
          <w:p w14:paraId="444A2975" w14:textId="77777777" w:rsidR="00986854" w:rsidRPr="00986854" w:rsidRDefault="00986854" w:rsidP="00986854">
            <w:pPr>
              <w:spacing w:line="360" w:lineRule="auto"/>
              <w:ind w:firstLineChars="200" w:firstLine="480"/>
              <w:rPr>
                <w:rFonts w:asciiTheme="minorEastAsia" w:eastAsiaTheme="minorEastAsia" w:hAnsiTheme="minorEastAsia"/>
                <w:sz w:val="24"/>
              </w:rPr>
            </w:pPr>
            <w:r w:rsidRPr="00986854">
              <w:rPr>
                <w:rFonts w:asciiTheme="minorEastAsia" w:eastAsiaTheme="minorEastAsia" w:hAnsiTheme="minorEastAsia"/>
                <w:sz w:val="24"/>
              </w:rPr>
              <w:t>Under the guidance of functional equivalence theory and domestication translation strategy, this translation mainly adopts free translation methods, translation techniques such as addition and subtraction.</w:t>
            </w:r>
          </w:p>
          <w:p w14:paraId="0407CAC1" w14:textId="19EAE2CC" w:rsidR="00986854" w:rsidRPr="00B73F8A" w:rsidRDefault="00986854" w:rsidP="00986854">
            <w:pPr>
              <w:spacing w:line="360" w:lineRule="auto"/>
              <w:ind w:firstLineChars="200" w:firstLine="480"/>
              <w:rPr>
                <w:rFonts w:asciiTheme="minorEastAsia" w:eastAsiaTheme="minorEastAsia" w:hAnsiTheme="minorEastAsia"/>
                <w:sz w:val="24"/>
              </w:rPr>
            </w:pPr>
            <w:r w:rsidRPr="00986854">
              <w:rPr>
                <w:rFonts w:asciiTheme="minorEastAsia" w:eastAsiaTheme="minorEastAsia" w:hAnsiTheme="minorEastAsia"/>
                <w:sz w:val="24"/>
              </w:rPr>
              <w:t xml:space="preserve">Free translation refers to translation according to the main idea of the original text, without word-for-word translation (different from literal translation). Free translation is often used in translating sentences or phrases (or larger meaning groups). Free translation is mainly applied in the case of great cultural differences between the source language and the target language. It refers to that some contents and forms of the original text are not suitable for use, and Chinese is directly expressed, but expressed in another form after parsing, that is to say, more emphasis is laid on the translation of meaning rather than on superficial words. </w:t>
            </w:r>
            <w:commentRangeStart w:id="61"/>
            <w:r w:rsidRPr="00986854">
              <w:rPr>
                <w:rFonts w:asciiTheme="minorEastAsia" w:eastAsiaTheme="minorEastAsia" w:hAnsiTheme="minorEastAsia"/>
                <w:sz w:val="24"/>
              </w:rPr>
              <w:t xml:space="preserve">Advantages: concise and clear, less ambiguity. </w:t>
            </w:r>
            <w:commentRangeEnd w:id="61"/>
            <w:r w:rsidR="00476BF8">
              <w:rPr>
                <w:rStyle w:val="ae"/>
              </w:rPr>
              <w:commentReference w:id="61"/>
            </w:r>
            <w:r w:rsidRPr="00986854">
              <w:rPr>
                <w:rFonts w:asciiTheme="minorEastAsia" w:eastAsiaTheme="minorEastAsia" w:hAnsiTheme="minorEastAsia"/>
                <w:sz w:val="24"/>
              </w:rPr>
              <w:t xml:space="preserve">For example, "I am very aware that when we assume something, it can make an ass out of you and me." Focuses on "assume something" </w:t>
            </w:r>
            <w:r w:rsidR="006237C0">
              <w:rPr>
                <w:rFonts w:asciiTheme="minorEastAsia" w:eastAsiaTheme="minorEastAsia" w:hAnsiTheme="minorEastAsia" w:hint="eastAsia"/>
                <w:sz w:val="24"/>
              </w:rPr>
              <w:t>translated as 胸有成竹</w:t>
            </w:r>
            <w:r w:rsidRPr="00986854">
              <w:rPr>
                <w:rFonts w:asciiTheme="minorEastAsia" w:eastAsiaTheme="minorEastAsia" w:hAnsiTheme="minorEastAsia"/>
                <w:sz w:val="24"/>
              </w:rPr>
              <w:t xml:space="preserve"> "can</w:t>
            </w:r>
            <w:r w:rsidR="006237C0">
              <w:rPr>
                <w:rFonts w:asciiTheme="minorEastAsia" w:eastAsiaTheme="minorEastAsia" w:hAnsiTheme="minorEastAsia"/>
                <w:sz w:val="24"/>
              </w:rPr>
              <w:t xml:space="preserve"> make an ass out of you and me"</w:t>
            </w:r>
            <w:r w:rsidR="006237C0">
              <w:rPr>
                <w:rFonts w:asciiTheme="minorEastAsia" w:eastAsiaTheme="minorEastAsia" w:hAnsiTheme="minorEastAsia" w:hint="eastAsia"/>
                <w:sz w:val="24"/>
              </w:rPr>
              <w:t xml:space="preserve"> translated as 竹篮打水一场空。</w:t>
            </w:r>
          </w:p>
          <w:p w14:paraId="15C64111" w14:textId="2156061C" w:rsidR="00B73F8A" w:rsidRPr="006237C0" w:rsidRDefault="00490433" w:rsidP="00B73F8A">
            <w:pPr>
              <w:spacing w:line="360" w:lineRule="auto"/>
              <w:ind w:firstLineChars="200" w:firstLine="480"/>
              <w:rPr>
                <w:rFonts w:asciiTheme="minorEastAsia" w:eastAsiaTheme="minorEastAsia" w:hAnsiTheme="minorEastAsia"/>
                <w:vanish/>
                <w:sz w:val="24"/>
              </w:rPr>
            </w:pPr>
            <w:r w:rsidRPr="006237C0">
              <w:rPr>
                <w:rFonts w:asciiTheme="minorEastAsia" w:eastAsiaTheme="minorEastAsia" w:hAnsiTheme="minorEastAsia" w:hint="eastAsia"/>
                <w:vanish/>
                <w:sz w:val="24"/>
              </w:rPr>
              <w:t>增译：是根据目的语词法、句法、语义、修辞或文体的需求，或者是受制于目的</w:t>
            </w:r>
            <w:proofErr w:type="gramStart"/>
            <w:r w:rsidRPr="006237C0">
              <w:rPr>
                <w:rFonts w:asciiTheme="minorEastAsia" w:eastAsiaTheme="minorEastAsia" w:hAnsiTheme="minorEastAsia" w:hint="eastAsia"/>
                <w:vanish/>
                <w:sz w:val="24"/>
              </w:rPr>
              <w:t>语某些</w:t>
            </w:r>
            <w:proofErr w:type="gramEnd"/>
            <w:r w:rsidRPr="006237C0">
              <w:rPr>
                <w:rFonts w:asciiTheme="minorEastAsia" w:eastAsiaTheme="minorEastAsia" w:hAnsiTheme="minorEastAsia" w:hint="eastAsia"/>
                <w:vanish/>
                <w:sz w:val="24"/>
              </w:rPr>
              <w:t>特定文化规范，</w:t>
            </w:r>
            <w:r w:rsidR="00B73F8A" w:rsidRPr="006237C0">
              <w:rPr>
                <w:rFonts w:asciiTheme="minorEastAsia" w:eastAsiaTheme="minorEastAsia" w:hAnsiTheme="minorEastAsia" w:hint="eastAsia"/>
                <w:vanish/>
                <w:sz w:val="24"/>
              </w:rPr>
              <w:t>增加</w:t>
            </w:r>
            <w:r w:rsidRPr="006237C0">
              <w:rPr>
                <w:rFonts w:asciiTheme="minorEastAsia" w:eastAsiaTheme="minorEastAsia" w:hAnsiTheme="minorEastAsia" w:hint="eastAsia"/>
                <w:vanish/>
                <w:sz w:val="24"/>
              </w:rPr>
              <w:t>原文某些词、句或段落，以更</w:t>
            </w:r>
            <w:r w:rsidR="00B73F8A" w:rsidRPr="006237C0">
              <w:rPr>
                <w:rFonts w:asciiTheme="minorEastAsia" w:eastAsiaTheme="minorEastAsia" w:hAnsiTheme="minorEastAsia" w:hint="eastAsia"/>
                <w:vanish/>
                <w:sz w:val="24"/>
              </w:rPr>
              <w:t>好的</w:t>
            </w:r>
            <w:r w:rsidRPr="006237C0">
              <w:rPr>
                <w:rFonts w:asciiTheme="minorEastAsia" w:eastAsiaTheme="minorEastAsia" w:hAnsiTheme="minorEastAsia" w:hint="eastAsia"/>
                <w:vanish/>
                <w:sz w:val="24"/>
              </w:rPr>
              <w:t>表达原作的思想内容，或更好的实现特定的翻译目的。</w:t>
            </w:r>
            <w:r w:rsidR="00B73F8A" w:rsidRPr="006237C0">
              <w:rPr>
                <w:rFonts w:asciiTheme="minorEastAsia" w:eastAsiaTheme="minorEastAsia" w:hAnsiTheme="minorEastAsia" w:hint="eastAsia"/>
                <w:vanish/>
                <w:sz w:val="24"/>
              </w:rPr>
              <w:t>例如：</w:t>
            </w:r>
            <w:r w:rsidR="001A5986" w:rsidRPr="006237C0">
              <w:rPr>
                <w:rFonts w:asciiTheme="minorEastAsia" w:eastAsiaTheme="minorEastAsia" w:hAnsiTheme="minorEastAsia" w:hint="eastAsia"/>
                <w:vanish/>
                <w:sz w:val="24"/>
              </w:rPr>
              <w:t>“</w:t>
            </w:r>
            <w:r w:rsidR="001A5986" w:rsidRPr="006237C0">
              <w:rPr>
                <w:rFonts w:asciiTheme="minorEastAsia" w:eastAsiaTheme="minorEastAsia" w:hAnsiTheme="minorEastAsia"/>
                <w:vanish/>
                <w:sz w:val="24"/>
              </w:rPr>
              <w:t>This is due to key barriers, such</w:t>
            </w:r>
            <w:r w:rsidR="001A5986" w:rsidRPr="006237C0">
              <w:rPr>
                <w:rFonts w:asciiTheme="minorEastAsia" w:eastAsiaTheme="minorEastAsia" w:hAnsiTheme="minorEastAsia" w:hint="eastAsia"/>
                <w:vanish/>
                <w:sz w:val="24"/>
              </w:rPr>
              <w:t xml:space="preserve"> </w:t>
            </w:r>
            <w:r w:rsidR="001A5986" w:rsidRPr="006237C0">
              <w:rPr>
                <w:rFonts w:asciiTheme="minorEastAsia" w:eastAsiaTheme="minorEastAsia" w:hAnsiTheme="minorEastAsia"/>
                <w:vanish/>
                <w:sz w:val="24"/>
              </w:rPr>
              <w:t>as the inability to experiment or the burden of legacy systems and processes,</w:t>
            </w:r>
            <w:r w:rsidR="001A5986" w:rsidRPr="006237C0">
              <w:rPr>
                <w:rFonts w:asciiTheme="minorEastAsia" w:eastAsiaTheme="minorEastAsia" w:hAnsiTheme="minorEastAsia" w:hint="eastAsia"/>
                <w:vanish/>
                <w:sz w:val="24"/>
              </w:rPr>
              <w:t xml:space="preserve"> </w:t>
            </w:r>
            <w:r w:rsidR="001A5986" w:rsidRPr="006237C0">
              <w:rPr>
                <w:rFonts w:asciiTheme="minorEastAsia" w:eastAsiaTheme="minorEastAsia" w:hAnsiTheme="minorEastAsia"/>
                <w:vanish/>
                <w:sz w:val="24"/>
              </w:rPr>
              <w:t>that are preventing the effective use of digita</w:t>
            </w:r>
            <w:r w:rsidR="001A5986" w:rsidRPr="006237C0">
              <w:rPr>
                <w:rFonts w:asciiTheme="minorEastAsia" w:eastAsiaTheme="minorEastAsia" w:hAnsiTheme="minorEastAsia" w:hint="eastAsia"/>
                <w:vanish/>
                <w:sz w:val="24"/>
              </w:rPr>
              <w:t>l</w:t>
            </w:r>
            <w:r w:rsidR="001A5986" w:rsidRPr="006237C0">
              <w:rPr>
                <w:rFonts w:asciiTheme="minorEastAsia" w:eastAsiaTheme="minorEastAsia" w:hAnsiTheme="minorEastAsia"/>
                <w:vanish/>
                <w:sz w:val="24"/>
              </w:rPr>
              <w:t>!”</w:t>
            </w:r>
            <w:r w:rsidR="001A5986" w:rsidRPr="006237C0">
              <w:rPr>
                <w:rFonts w:asciiTheme="minorEastAsia" w:eastAsiaTheme="minorEastAsia" w:hAnsiTheme="minorEastAsia" w:hint="eastAsia"/>
                <w:vanish/>
                <w:sz w:val="24"/>
              </w:rPr>
              <w:t>以这个长难句为例子，中间包含了代词和从句，</w:t>
            </w:r>
            <w:r w:rsidR="007F3656" w:rsidRPr="006237C0">
              <w:rPr>
                <w:rFonts w:asciiTheme="minorEastAsia" w:eastAsiaTheme="minorEastAsia" w:hAnsiTheme="minorEastAsia" w:hint="eastAsia"/>
                <w:vanish/>
                <w:sz w:val="24"/>
              </w:rPr>
              <w:t>还省去了主语，</w:t>
            </w:r>
            <w:r w:rsidR="001A5986" w:rsidRPr="006237C0">
              <w:rPr>
                <w:rFonts w:asciiTheme="minorEastAsia" w:eastAsiaTheme="minorEastAsia" w:hAnsiTheme="minorEastAsia" w:hint="eastAsia"/>
                <w:vanish/>
                <w:sz w:val="24"/>
              </w:rPr>
              <w:t>就涉及到要增译。这是由于遇到了关键性的障碍，例如无法进行实验或负担旧系统和流程等，这些障碍都妨碍了银行有效使用数字技术进行革新。</w:t>
            </w:r>
          </w:p>
          <w:p w14:paraId="672EC55D" w14:textId="77777777" w:rsidR="00476BF8" w:rsidRDefault="00986854" w:rsidP="00BC4827">
            <w:pPr>
              <w:spacing w:line="360" w:lineRule="auto"/>
              <w:ind w:firstLineChars="200" w:firstLine="480"/>
              <w:rPr>
                <w:ins w:id="62" w:author="李 亚星" w:date="2019-01-11T10:45:00Z"/>
                <w:rFonts w:asciiTheme="minorEastAsia" w:eastAsiaTheme="minorEastAsia" w:hAnsiTheme="minorEastAsia"/>
                <w:sz w:val="24"/>
              </w:rPr>
            </w:pPr>
            <w:r w:rsidRPr="00986854">
              <w:rPr>
                <w:rFonts w:asciiTheme="minorEastAsia" w:eastAsiaTheme="minorEastAsia" w:hAnsiTheme="minorEastAsia"/>
                <w:sz w:val="24"/>
              </w:rPr>
              <w:t xml:space="preserve">Additional translation: According to the needs of the lexicon, syntax, semantics, rhetoric or style of the target language, or subject to certain specific cultural norms of the target language, some words, sentences or paragraphs of the original text are added to better express the ideological content of the original text, or to better achieve specific translation </w:t>
            </w:r>
            <w:r w:rsidRPr="00986854">
              <w:rPr>
                <w:rFonts w:asciiTheme="minorEastAsia" w:eastAsiaTheme="minorEastAsia" w:hAnsiTheme="minorEastAsia"/>
                <w:sz w:val="24"/>
              </w:rPr>
              <w:lastRenderedPageBreak/>
              <w:t xml:space="preserve">purposes. For example, </w:t>
            </w:r>
          </w:p>
          <w:p w14:paraId="756F0BD1" w14:textId="66036381" w:rsidR="00476BF8" w:rsidRDefault="00476BF8" w:rsidP="00BC4827">
            <w:pPr>
              <w:spacing w:line="360" w:lineRule="auto"/>
              <w:ind w:firstLineChars="200" w:firstLine="480"/>
              <w:rPr>
                <w:ins w:id="63" w:author="李 亚星" w:date="2019-01-11T10:45:00Z"/>
                <w:rFonts w:asciiTheme="minorEastAsia" w:eastAsiaTheme="minorEastAsia" w:hAnsiTheme="minorEastAsia"/>
                <w:sz w:val="24"/>
              </w:rPr>
            </w:pPr>
            <w:ins w:id="64" w:author="李 亚星" w:date="2019-01-11T10:45:00Z">
              <w:r>
                <w:rPr>
                  <w:rFonts w:asciiTheme="minorEastAsia" w:eastAsiaTheme="minorEastAsia" w:hAnsiTheme="minorEastAsia"/>
                  <w:sz w:val="24"/>
                </w:rPr>
                <w:t>S</w:t>
              </w:r>
              <w:r>
                <w:rPr>
                  <w:rFonts w:asciiTheme="minorEastAsia" w:eastAsiaTheme="minorEastAsia" w:hAnsiTheme="minorEastAsia" w:hint="eastAsia"/>
                  <w:sz w:val="24"/>
                </w:rPr>
                <w:t>our</w:t>
              </w:r>
              <w:r>
                <w:rPr>
                  <w:rFonts w:asciiTheme="minorEastAsia" w:eastAsiaTheme="minorEastAsia" w:hAnsiTheme="minorEastAsia"/>
                  <w:sz w:val="24"/>
                </w:rPr>
                <w:t xml:space="preserve">ce </w:t>
              </w:r>
              <w:proofErr w:type="spellStart"/>
              <w:r>
                <w:rPr>
                  <w:rFonts w:asciiTheme="minorEastAsia" w:eastAsiaTheme="minorEastAsia" w:hAnsiTheme="minorEastAsia"/>
                  <w:sz w:val="24"/>
                </w:rPr>
                <w:t>Text:</w:t>
              </w:r>
            </w:ins>
            <w:r w:rsidR="00986854" w:rsidRPr="00986854">
              <w:rPr>
                <w:rFonts w:asciiTheme="minorEastAsia" w:eastAsiaTheme="minorEastAsia" w:hAnsiTheme="minorEastAsia"/>
                <w:sz w:val="24"/>
              </w:rPr>
              <w:t>"This</w:t>
            </w:r>
            <w:proofErr w:type="spellEnd"/>
            <w:r w:rsidR="00986854" w:rsidRPr="00986854">
              <w:rPr>
                <w:rFonts w:asciiTheme="minorEastAsia" w:eastAsiaTheme="minorEastAsia" w:hAnsiTheme="minorEastAsia"/>
                <w:sz w:val="24"/>
              </w:rPr>
              <w:t xml:space="preserve"> is due to key barriers, such as the inability to experiment or the burden of legacy systems and processes, which are preventing the effective use of digital!" Take this long and difficult sentence as an example, which contains pronouns and clauses, omits the subject, and i</w:t>
            </w:r>
            <w:r w:rsidR="00BC4827">
              <w:rPr>
                <w:rFonts w:asciiTheme="minorEastAsia" w:eastAsiaTheme="minorEastAsia" w:hAnsiTheme="minorEastAsia"/>
                <w:sz w:val="24"/>
              </w:rPr>
              <w:t>nvolves additional translation.</w:t>
            </w:r>
            <w:r w:rsidR="00BC4827">
              <w:rPr>
                <w:rFonts w:asciiTheme="minorEastAsia" w:eastAsiaTheme="minorEastAsia" w:hAnsiTheme="minorEastAsia" w:hint="eastAsia"/>
                <w:sz w:val="24"/>
              </w:rPr>
              <w:t xml:space="preserve"> </w:t>
            </w:r>
          </w:p>
          <w:p w14:paraId="3FC5C259" w14:textId="2C689DB2" w:rsidR="00BC4827" w:rsidRDefault="00BC4827" w:rsidP="00BC4827">
            <w:pPr>
              <w:spacing w:line="360" w:lineRule="auto"/>
              <w:ind w:firstLineChars="200" w:firstLine="480"/>
              <w:rPr>
                <w:rFonts w:cs="宋体"/>
              </w:rPr>
            </w:pPr>
            <w:r>
              <w:rPr>
                <w:rFonts w:asciiTheme="minorEastAsia" w:eastAsiaTheme="minorEastAsia" w:hAnsiTheme="minorEastAsia" w:hint="eastAsia"/>
                <w:sz w:val="24"/>
              </w:rPr>
              <w:t>T</w:t>
            </w:r>
            <w:ins w:id="65" w:author="李 亚星" w:date="2019-01-11T10:45:00Z">
              <w:r w:rsidR="00476BF8">
                <w:rPr>
                  <w:rFonts w:asciiTheme="minorEastAsia" w:eastAsiaTheme="minorEastAsia" w:hAnsiTheme="minorEastAsia"/>
                  <w:sz w:val="24"/>
                </w:rPr>
                <w:t>arget Text</w:t>
              </w:r>
            </w:ins>
            <w:del w:id="66" w:author="李 亚星" w:date="2019-01-11T10:45:00Z">
              <w:r w:rsidDel="00476BF8">
                <w:rPr>
                  <w:rFonts w:asciiTheme="minorEastAsia" w:eastAsiaTheme="minorEastAsia" w:hAnsiTheme="minorEastAsia" w:hint="eastAsia"/>
                  <w:sz w:val="24"/>
                </w:rPr>
                <w:delText>ranslated as</w:delText>
              </w:r>
            </w:del>
            <w:r w:rsidRPr="00986854">
              <w:rPr>
                <w:rFonts w:asciiTheme="minorEastAsia" w:eastAsiaTheme="minorEastAsia" w:hAnsiTheme="minorEastAsia"/>
                <w:sz w:val="24"/>
              </w:rPr>
              <w:t xml:space="preserve"> </w:t>
            </w:r>
            <w:r>
              <w:rPr>
                <w:rFonts w:asciiTheme="minorEastAsia" w:eastAsiaTheme="minorEastAsia" w:hAnsiTheme="minorEastAsia" w:hint="eastAsia"/>
                <w:sz w:val="24"/>
              </w:rPr>
              <w:t>:</w:t>
            </w:r>
            <w:r>
              <w:rPr>
                <w:rFonts w:cs="宋体" w:hint="eastAsia"/>
              </w:rPr>
              <w:t xml:space="preserve"> </w:t>
            </w:r>
            <w:r>
              <w:rPr>
                <w:rFonts w:cs="宋体" w:hint="eastAsia"/>
              </w:rPr>
              <w:t>这是由于遇到了关键性的障碍，例如无法进行实验或负担旧系统和流程等，这些障碍都妨碍了银行有效使用数字技术进行</w:t>
            </w:r>
            <w:commentRangeStart w:id="67"/>
            <w:r>
              <w:rPr>
                <w:rFonts w:cs="宋体" w:hint="eastAsia"/>
              </w:rPr>
              <w:t>革新</w:t>
            </w:r>
            <w:commentRangeEnd w:id="67"/>
            <w:r w:rsidR="00476BF8">
              <w:rPr>
                <w:rStyle w:val="ae"/>
              </w:rPr>
              <w:commentReference w:id="67"/>
            </w:r>
            <w:r>
              <w:rPr>
                <w:rFonts w:cs="宋体" w:hint="eastAsia"/>
              </w:rPr>
              <w:t>。</w:t>
            </w:r>
          </w:p>
          <w:p w14:paraId="4247AB47" w14:textId="77777777" w:rsidR="00476BF8" w:rsidRDefault="00490433" w:rsidP="00B73F8A">
            <w:pPr>
              <w:spacing w:line="360" w:lineRule="auto"/>
              <w:ind w:firstLineChars="200" w:firstLine="480"/>
              <w:rPr>
                <w:ins w:id="68" w:author="李 亚星" w:date="2019-01-11T10:46:00Z"/>
                <w:rFonts w:asciiTheme="minorEastAsia" w:eastAsiaTheme="minorEastAsia" w:hAnsiTheme="minorEastAsia"/>
                <w:vanish/>
                <w:sz w:val="24"/>
              </w:rPr>
            </w:pPr>
            <w:proofErr w:type="gramStart"/>
            <w:r w:rsidRPr="006237C0">
              <w:rPr>
                <w:rFonts w:asciiTheme="minorEastAsia" w:eastAsiaTheme="minorEastAsia" w:hAnsiTheme="minorEastAsia" w:hint="eastAsia"/>
                <w:vanish/>
                <w:sz w:val="24"/>
              </w:rPr>
              <w:t>减译又名省</w:t>
            </w:r>
            <w:proofErr w:type="gramEnd"/>
            <w:r w:rsidRPr="006237C0">
              <w:rPr>
                <w:rFonts w:asciiTheme="minorEastAsia" w:eastAsiaTheme="minorEastAsia" w:hAnsiTheme="minorEastAsia" w:hint="eastAsia"/>
                <w:vanish/>
                <w:sz w:val="24"/>
              </w:rPr>
              <w:t>译，和增译相反</w:t>
            </w:r>
            <w:r w:rsidR="00B73F8A" w:rsidRPr="006237C0">
              <w:rPr>
                <w:rFonts w:asciiTheme="minorEastAsia" w:eastAsiaTheme="minorEastAsia" w:hAnsiTheme="minorEastAsia" w:hint="eastAsia"/>
                <w:vanish/>
                <w:sz w:val="24"/>
              </w:rPr>
              <w:t>，是根据目的语词法、句法、语义、修辞或文体的需求，或者是受制于目的</w:t>
            </w:r>
            <w:proofErr w:type="gramStart"/>
            <w:r w:rsidR="00B73F8A" w:rsidRPr="006237C0">
              <w:rPr>
                <w:rFonts w:asciiTheme="minorEastAsia" w:eastAsiaTheme="minorEastAsia" w:hAnsiTheme="minorEastAsia" w:hint="eastAsia"/>
                <w:vanish/>
                <w:sz w:val="24"/>
              </w:rPr>
              <w:t>语某些</w:t>
            </w:r>
            <w:proofErr w:type="gramEnd"/>
            <w:r w:rsidR="00B73F8A" w:rsidRPr="006237C0">
              <w:rPr>
                <w:rFonts w:asciiTheme="minorEastAsia" w:eastAsiaTheme="minorEastAsia" w:hAnsiTheme="minorEastAsia" w:hint="eastAsia"/>
                <w:vanish/>
                <w:sz w:val="24"/>
              </w:rPr>
              <w:t>特定文化规范，删减原文某些词、句或段落，以更简洁，顺畅的表达原作的思想内容，或更好的实现特定的翻译目的。</w:t>
            </w:r>
          </w:p>
          <w:p w14:paraId="01934B87" w14:textId="66861E5C" w:rsidR="00490433" w:rsidRPr="006237C0" w:rsidRDefault="00B73F8A" w:rsidP="00B73F8A">
            <w:pPr>
              <w:spacing w:line="360" w:lineRule="auto"/>
              <w:ind w:firstLineChars="200" w:firstLine="480"/>
              <w:rPr>
                <w:rFonts w:cs="宋体"/>
                <w:vanish/>
              </w:rPr>
            </w:pPr>
            <w:r w:rsidRPr="006237C0">
              <w:rPr>
                <w:rFonts w:asciiTheme="minorEastAsia" w:eastAsiaTheme="minorEastAsia" w:hAnsiTheme="minorEastAsia" w:hint="eastAsia"/>
                <w:vanish/>
                <w:sz w:val="24"/>
              </w:rPr>
              <w:t>例如：</w:t>
            </w:r>
            <w:r w:rsidR="007F3656" w:rsidRPr="006237C0">
              <w:rPr>
                <w:rFonts w:asciiTheme="minorEastAsia" w:eastAsiaTheme="minorEastAsia" w:hAnsiTheme="minorEastAsia"/>
                <w:vanish/>
                <w:sz w:val="24"/>
              </w:rPr>
              <w:t>This really hit me when walking along the beach in Bali(yes, conference life is tough, folks).</w:t>
            </w:r>
            <w:r w:rsidR="007F3656" w:rsidRPr="006237C0">
              <w:rPr>
                <w:rFonts w:asciiTheme="minorEastAsia" w:eastAsiaTheme="minorEastAsia" w:hAnsiTheme="minorEastAsia" w:hint="eastAsia"/>
                <w:vanish/>
                <w:sz w:val="24"/>
              </w:rPr>
              <w:t>括号内的内容可省去不翻，一是并没有</w:t>
            </w:r>
            <w:proofErr w:type="gramStart"/>
            <w:r w:rsidR="007F3656" w:rsidRPr="006237C0">
              <w:rPr>
                <w:rFonts w:asciiTheme="minorEastAsia" w:eastAsiaTheme="minorEastAsia" w:hAnsiTheme="minorEastAsia" w:hint="eastAsia"/>
                <w:vanish/>
                <w:sz w:val="24"/>
              </w:rPr>
              <w:t>效</w:t>
            </w:r>
            <w:proofErr w:type="gramEnd"/>
            <w:r w:rsidR="007F3656" w:rsidRPr="006237C0">
              <w:rPr>
                <w:rFonts w:asciiTheme="minorEastAsia" w:eastAsiaTheme="minorEastAsia" w:hAnsiTheme="minorEastAsia" w:hint="eastAsia"/>
                <w:vanish/>
                <w:sz w:val="24"/>
              </w:rPr>
              <w:t>信息，而是强行翻译出来会让中文读者觉得无厘头。译为：</w:t>
            </w:r>
            <w:commentRangeStart w:id="69"/>
            <w:r w:rsidR="007F3656" w:rsidRPr="006237C0">
              <w:rPr>
                <w:rFonts w:cs="宋体" w:hint="eastAsia"/>
                <w:vanish/>
              </w:rPr>
              <w:t>当我在巴厘岛的海滩散步时，这实在是惊讶到我了。</w:t>
            </w:r>
            <w:commentRangeEnd w:id="69"/>
            <w:r w:rsidR="00476BF8">
              <w:rPr>
                <w:rStyle w:val="ae"/>
              </w:rPr>
              <w:commentReference w:id="69"/>
            </w:r>
          </w:p>
          <w:p w14:paraId="164D2E51" w14:textId="5E738633" w:rsidR="00704126" w:rsidRPr="00B73F8A" w:rsidRDefault="00986854">
            <w:pPr>
              <w:spacing w:line="360" w:lineRule="auto"/>
              <w:ind w:firstLineChars="200" w:firstLine="480"/>
              <w:rPr>
                <w:rFonts w:asciiTheme="minorEastAsia" w:eastAsiaTheme="minorEastAsia" w:hAnsiTheme="minorEastAsia"/>
                <w:sz w:val="24"/>
              </w:rPr>
            </w:pPr>
            <w:r w:rsidRPr="00986854">
              <w:rPr>
                <w:rFonts w:asciiTheme="minorEastAsia" w:eastAsiaTheme="minorEastAsia" w:hAnsiTheme="minorEastAsia"/>
                <w:sz w:val="24"/>
              </w:rPr>
              <w:t>On the contrary, subtraction is based on the lexical, syntactic, semantic, rhetoric or stylistic needs of the target language, or subject to certain specific cultural norms of the target language, by deleting certain words, sentences or paragraphs of the original text, in order to express the original ideas more concisely and smoothly, or to better achieve specific translation purposes. For example: This really hit me when walking along the beach in Bali (yes, conference life is tough, folks). The contents in parentheses can be omitted. First, there is no valid information, but forced translation will make Chinese readers feel irrelevant.</w:t>
            </w:r>
            <w:r>
              <w:rPr>
                <w:rFonts w:asciiTheme="minorEastAsia" w:eastAsiaTheme="minorEastAsia" w:hAnsiTheme="minorEastAsia" w:hint="eastAsia"/>
                <w:sz w:val="24"/>
              </w:rPr>
              <w:t xml:space="preserve"> Translated as:</w:t>
            </w:r>
            <w:r>
              <w:rPr>
                <w:rFonts w:cs="宋体" w:hint="eastAsia"/>
              </w:rPr>
              <w:t>当我在巴厘岛海滩散步时，这实在是惊讶到我了。</w:t>
            </w:r>
          </w:p>
          <w:p w14:paraId="29F68BDB" w14:textId="77777777" w:rsidR="00704126" w:rsidRDefault="00704126">
            <w:pPr>
              <w:spacing w:line="360" w:lineRule="auto"/>
              <w:ind w:firstLineChars="200" w:firstLine="480"/>
              <w:rPr>
                <w:sz w:val="24"/>
              </w:rPr>
            </w:pPr>
          </w:p>
          <w:p w14:paraId="72600D66" w14:textId="77777777" w:rsidR="00704126" w:rsidRDefault="00704126">
            <w:pPr>
              <w:spacing w:line="360" w:lineRule="auto"/>
              <w:ind w:firstLineChars="200" w:firstLine="480"/>
              <w:rPr>
                <w:rFonts w:ascii="宋体" w:hAnsi="宋体"/>
                <w:sz w:val="24"/>
              </w:rPr>
            </w:pPr>
          </w:p>
        </w:tc>
      </w:tr>
      <w:tr w:rsidR="00704126" w14:paraId="41B32B2C" w14:textId="77777777">
        <w:trPr>
          <w:trHeight w:val="845"/>
        </w:trPr>
        <w:tc>
          <w:tcPr>
            <w:tcW w:w="8789" w:type="dxa"/>
            <w:gridSpan w:val="6"/>
          </w:tcPr>
          <w:p w14:paraId="0E4B115A" w14:textId="043A3D1B" w:rsidR="00704126" w:rsidRDefault="00FD3D3D">
            <w:pPr>
              <w:spacing w:line="360" w:lineRule="auto"/>
              <w:rPr>
                <w:b/>
                <w:sz w:val="24"/>
              </w:rPr>
            </w:pPr>
            <w:commentRangeStart w:id="71"/>
            <w:r>
              <w:rPr>
                <w:b/>
                <w:sz w:val="24"/>
              </w:rPr>
              <w:lastRenderedPageBreak/>
              <w:t xml:space="preserve">Schedule of the </w:t>
            </w:r>
            <w:r w:rsidR="005845FB">
              <w:rPr>
                <w:b/>
                <w:sz w:val="24"/>
              </w:rPr>
              <w:t>tr</w:t>
            </w:r>
            <w:r w:rsidR="00191B5A">
              <w:rPr>
                <w:b/>
                <w:sz w:val="24"/>
              </w:rPr>
              <w:t>an</w:t>
            </w:r>
            <w:r w:rsidR="005845FB">
              <w:rPr>
                <w:b/>
                <w:sz w:val="24"/>
              </w:rPr>
              <w:t>slation</w:t>
            </w:r>
            <w:r w:rsidR="00191B5A">
              <w:rPr>
                <w:b/>
                <w:sz w:val="24"/>
              </w:rPr>
              <w:t xml:space="preserve"> report</w:t>
            </w:r>
            <w:commentRangeEnd w:id="71"/>
            <w:r w:rsidR="00622922">
              <w:rPr>
                <w:rStyle w:val="ae"/>
              </w:rPr>
              <w:commentReference w:id="71"/>
            </w:r>
          </w:p>
          <w:p w14:paraId="5B898012" w14:textId="77777777" w:rsidR="00346A5C" w:rsidRDefault="00346A5C" w:rsidP="00346A5C">
            <w:pPr>
              <w:spacing w:line="360" w:lineRule="auto"/>
              <w:rPr>
                <w:sz w:val="24"/>
              </w:rPr>
            </w:pPr>
            <w:r>
              <w:rPr>
                <w:rFonts w:hint="eastAsia"/>
                <w:sz w:val="24"/>
              </w:rPr>
              <w:t>Semester</w:t>
            </w:r>
            <w:r>
              <w:rPr>
                <w:sz w:val="24"/>
              </w:rPr>
              <w:t xml:space="preserve"> 7:  2018.11.04, to finish checking topic</w:t>
            </w:r>
          </w:p>
          <w:p w14:paraId="450329D4" w14:textId="77777777" w:rsidR="00346A5C" w:rsidRDefault="00346A5C" w:rsidP="00346A5C">
            <w:pPr>
              <w:spacing w:line="360" w:lineRule="auto"/>
              <w:rPr>
                <w:sz w:val="24"/>
              </w:rPr>
            </w:pPr>
            <w:r>
              <w:rPr>
                <w:rFonts w:hint="eastAsia"/>
                <w:sz w:val="24"/>
              </w:rPr>
              <w:t xml:space="preserve"> </w:t>
            </w:r>
            <w:r>
              <w:rPr>
                <w:sz w:val="24"/>
              </w:rPr>
              <w:t xml:space="preserve">          2018.11.11, to decide the topic</w:t>
            </w:r>
          </w:p>
          <w:p w14:paraId="25687B17" w14:textId="77777777" w:rsidR="00346A5C" w:rsidRDefault="00346A5C" w:rsidP="00346A5C">
            <w:pPr>
              <w:spacing w:line="360" w:lineRule="auto"/>
              <w:rPr>
                <w:sz w:val="24"/>
              </w:rPr>
            </w:pPr>
            <w:r>
              <w:rPr>
                <w:rFonts w:hint="eastAsia"/>
                <w:sz w:val="24"/>
              </w:rPr>
              <w:t xml:space="preserve"> </w:t>
            </w:r>
            <w:r>
              <w:rPr>
                <w:sz w:val="24"/>
              </w:rPr>
              <w:t xml:space="preserve">          2018.11.26, to </w:t>
            </w:r>
            <w:r>
              <w:rPr>
                <w:rFonts w:hint="eastAsia"/>
                <w:sz w:val="24"/>
              </w:rPr>
              <w:t>comple</w:t>
            </w:r>
            <w:r>
              <w:rPr>
                <w:sz w:val="24"/>
              </w:rPr>
              <w:t xml:space="preserve">te the translation project </w:t>
            </w:r>
          </w:p>
          <w:p w14:paraId="3446E95D" w14:textId="77777777" w:rsidR="00346A5C" w:rsidRDefault="00346A5C" w:rsidP="00346A5C">
            <w:pPr>
              <w:spacing w:line="360" w:lineRule="auto"/>
              <w:rPr>
                <w:sz w:val="24"/>
              </w:rPr>
            </w:pPr>
            <w:r>
              <w:rPr>
                <w:sz w:val="24"/>
              </w:rPr>
              <w:lastRenderedPageBreak/>
              <w:t xml:space="preserve">           2019.01.01, to finish the first draft of Proposal</w:t>
            </w:r>
          </w:p>
          <w:p w14:paraId="1F735D9E" w14:textId="77777777" w:rsidR="00346A5C" w:rsidRDefault="00346A5C" w:rsidP="00346A5C">
            <w:pPr>
              <w:spacing w:line="360" w:lineRule="auto"/>
              <w:rPr>
                <w:sz w:val="24"/>
              </w:rPr>
            </w:pPr>
            <w:r>
              <w:rPr>
                <w:sz w:val="24"/>
              </w:rPr>
              <w:t xml:space="preserve">           2019.01.07, to finish the second draft of Proposal</w:t>
            </w:r>
          </w:p>
          <w:p w14:paraId="27DB3F28" w14:textId="77777777" w:rsidR="00346A5C" w:rsidRPr="00B47500" w:rsidRDefault="00346A5C" w:rsidP="00346A5C">
            <w:pPr>
              <w:spacing w:line="360" w:lineRule="auto"/>
              <w:rPr>
                <w:sz w:val="24"/>
              </w:rPr>
            </w:pPr>
            <w:r>
              <w:rPr>
                <w:rFonts w:hint="eastAsia"/>
                <w:sz w:val="24"/>
              </w:rPr>
              <w:t xml:space="preserve"> </w:t>
            </w:r>
            <w:r>
              <w:rPr>
                <w:sz w:val="24"/>
              </w:rPr>
              <w:t xml:space="preserve">          2019.01.12, to finalize the Proposal</w:t>
            </w:r>
          </w:p>
          <w:p w14:paraId="2112A352" w14:textId="77777777" w:rsidR="00346A5C" w:rsidRDefault="00346A5C" w:rsidP="00346A5C">
            <w:pPr>
              <w:spacing w:line="360" w:lineRule="auto"/>
              <w:rPr>
                <w:sz w:val="24"/>
              </w:rPr>
            </w:pPr>
            <w:r>
              <w:rPr>
                <w:rFonts w:hint="eastAsia"/>
                <w:sz w:val="24"/>
              </w:rPr>
              <w:t xml:space="preserve"> </w:t>
            </w:r>
            <w:r>
              <w:rPr>
                <w:sz w:val="24"/>
              </w:rPr>
              <w:t xml:space="preserve">          2019.02.24, to finish the first draft of the report</w:t>
            </w:r>
          </w:p>
          <w:p w14:paraId="631046B2" w14:textId="77777777" w:rsidR="00346A5C" w:rsidRDefault="00346A5C" w:rsidP="00346A5C">
            <w:pPr>
              <w:spacing w:line="360" w:lineRule="auto"/>
              <w:rPr>
                <w:sz w:val="24"/>
              </w:rPr>
            </w:pPr>
            <w:r>
              <w:rPr>
                <w:rFonts w:hint="eastAsia"/>
                <w:sz w:val="24"/>
              </w:rPr>
              <w:t>S</w:t>
            </w:r>
            <w:r>
              <w:rPr>
                <w:sz w:val="24"/>
              </w:rPr>
              <w:t xml:space="preserve">emester 8:  2019.02.24, to finish the first draft of the report </w:t>
            </w:r>
          </w:p>
          <w:p w14:paraId="02750691" w14:textId="77777777" w:rsidR="00346A5C" w:rsidRDefault="00346A5C" w:rsidP="00346A5C">
            <w:pPr>
              <w:spacing w:line="360" w:lineRule="auto"/>
              <w:rPr>
                <w:sz w:val="24"/>
              </w:rPr>
            </w:pPr>
            <w:r>
              <w:rPr>
                <w:rFonts w:hint="eastAsia"/>
                <w:sz w:val="24"/>
              </w:rPr>
              <w:t xml:space="preserve"> </w:t>
            </w:r>
            <w:r>
              <w:rPr>
                <w:sz w:val="24"/>
              </w:rPr>
              <w:t xml:space="preserve">          2019.03.24, to finish the second draft of the report</w:t>
            </w:r>
          </w:p>
          <w:p w14:paraId="5E898B5E" w14:textId="77777777" w:rsidR="00346A5C" w:rsidRDefault="00346A5C" w:rsidP="00346A5C">
            <w:pPr>
              <w:spacing w:line="360" w:lineRule="auto"/>
              <w:rPr>
                <w:sz w:val="24"/>
              </w:rPr>
            </w:pPr>
            <w:r>
              <w:rPr>
                <w:sz w:val="24"/>
              </w:rPr>
              <w:t xml:space="preserve">           2019.04.07, to finish the final draft</w:t>
            </w:r>
          </w:p>
          <w:p w14:paraId="5DB472CF" w14:textId="409A3AD6" w:rsidR="00346A5C" w:rsidRDefault="00346A5C" w:rsidP="00346A5C">
            <w:pPr>
              <w:spacing w:line="360" w:lineRule="auto"/>
              <w:rPr>
                <w:sz w:val="24"/>
              </w:rPr>
            </w:pPr>
            <w:r>
              <w:rPr>
                <w:rFonts w:hint="eastAsia"/>
                <w:sz w:val="24"/>
              </w:rPr>
              <w:t xml:space="preserve"> </w:t>
            </w:r>
            <w:r>
              <w:rPr>
                <w:sz w:val="24"/>
              </w:rPr>
              <w:t xml:space="preserve">         </w:t>
            </w:r>
            <w:r w:rsidR="005756A2">
              <w:rPr>
                <w:rFonts w:hint="eastAsia"/>
                <w:sz w:val="24"/>
              </w:rPr>
              <w:t xml:space="preserve"> </w:t>
            </w:r>
            <w:r>
              <w:rPr>
                <w:sz w:val="24"/>
              </w:rPr>
              <w:t>Week 11- week 12, the first thesis defense</w:t>
            </w:r>
          </w:p>
          <w:p w14:paraId="2FE36555" w14:textId="77CFE8D3" w:rsidR="00704126" w:rsidRDefault="00346A5C" w:rsidP="00346A5C">
            <w:pPr>
              <w:spacing w:line="360" w:lineRule="auto"/>
              <w:rPr>
                <w:rFonts w:ascii="宋体" w:hAnsi="宋体"/>
                <w:b/>
                <w:sz w:val="24"/>
              </w:rPr>
            </w:pPr>
            <w:r>
              <w:rPr>
                <w:rFonts w:hint="eastAsia"/>
                <w:sz w:val="24"/>
              </w:rPr>
              <w:t xml:space="preserve"> </w:t>
            </w:r>
            <w:r>
              <w:rPr>
                <w:sz w:val="24"/>
              </w:rPr>
              <w:t xml:space="preserve">        </w:t>
            </w:r>
            <w:r w:rsidR="005756A2">
              <w:rPr>
                <w:rFonts w:hint="eastAsia"/>
                <w:sz w:val="24"/>
              </w:rPr>
              <w:t xml:space="preserve"> </w:t>
            </w:r>
            <w:r>
              <w:rPr>
                <w:sz w:val="24"/>
              </w:rPr>
              <w:t xml:space="preserve"> Week 13- week 14, the second thesis defense</w:t>
            </w:r>
          </w:p>
        </w:tc>
      </w:tr>
      <w:tr w:rsidR="00704126" w14:paraId="4FFBEFAA" w14:textId="77777777">
        <w:trPr>
          <w:trHeight w:val="5089"/>
        </w:trPr>
        <w:tc>
          <w:tcPr>
            <w:tcW w:w="8789" w:type="dxa"/>
            <w:gridSpan w:val="6"/>
          </w:tcPr>
          <w:p w14:paraId="118C00CB" w14:textId="77777777" w:rsidR="00704126" w:rsidRDefault="00FD3D3D">
            <w:pPr>
              <w:spacing w:line="336" w:lineRule="auto"/>
              <w:rPr>
                <w:b/>
                <w:sz w:val="24"/>
              </w:rPr>
            </w:pPr>
            <w:commentRangeStart w:id="72"/>
            <w:r>
              <w:rPr>
                <w:b/>
                <w:sz w:val="24"/>
              </w:rPr>
              <w:lastRenderedPageBreak/>
              <w:t>References</w:t>
            </w:r>
            <w:commentRangeEnd w:id="72"/>
            <w:r>
              <w:rPr>
                <w:rStyle w:val="ae"/>
              </w:rPr>
              <w:commentReference w:id="72"/>
            </w:r>
          </w:p>
          <w:p w14:paraId="5FD563F1" w14:textId="77777777" w:rsidR="00490433" w:rsidRDefault="00490433" w:rsidP="00490433">
            <w:pPr>
              <w:numPr>
                <w:ilvl w:val="0"/>
                <w:numId w:val="4"/>
              </w:numPr>
              <w:spacing w:line="360" w:lineRule="auto"/>
              <w:rPr>
                <w:rFonts w:eastAsiaTheme="minorEastAsia"/>
                <w:color w:val="333333"/>
                <w:sz w:val="24"/>
              </w:rPr>
            </w:pPr>
            <w:r>
              <w:rPr>
                <w:rFonts w:eastAsiaTheme="minorEastAsia" w:hint="eastAsia"/>
                <w:color w:val="333333"/>
                <w:sz w:val="24"/>
              </w:rPr>
              <w:t xml:space="preserve">Nida From One Language to Another. </w:t>
            </w:r>
            <w:proofErr w:type="spellStart"/>
            <w:r>
              <w:rPr>
                <w:rFonts w:eastAsiaTheme="minorEastAsia" w:hint="eastAsia"/>
                <w:color w:val="333333"/>
                <w:sz w:val="24"/>
              </w:rPr>
              <w:t>Waard</w:t>
            </w:r>
            <w:proofErr w:type="spellEnd"/>
            <w:r>
              <w:rPr>
                <w:rFonts w:eastAsiaTheme="minorEastAsia" w:hint="eastAsia"/>
                <w:color w:val="333333"/>
                <w:sz w:val="24"/>
              </w:rPr>
              <w:t xml:space="preserve">, Jan </w:t>
            </w:r>
            <w:proofErr w:type="spellStart"/>
            <w:proofErr w:type="gramStart"/>
            <w:r>
              <w:rPr>
                <w:rFonts w:eastAsiaTheme="minorEastAsia" w:hint="eastAsia"/>
                <w:color w:val="333333"/>
                <w:sz w:val="24"/>
              </w:rPr>
              <w:t>de,Eugene</w:t>
            </w:r>
            <w:proofErr w:type="spellEnd"/>
            <w:proofErr w:type="gramEnd"/>
            <w:r>
              <w:rPr>
                <w:rFonts w:eastAsiaTheme="minorEastAsia" w:hint="eastAsia"/>
                <w:color w:val="333333"/>
                <w:sz w:val="24"/>
              </w:rPr>
              <w:t xml:space="preserve"> A. . 1986</w:t>
            </w:r>
          </w:p>
          <w:p w14:paraId="1868094B"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Bell, Roger T. Translation and Translating: Theory and Practice [M]. London: Longman, 1991.</w:t>
            </w:r>
          </w:p>
          <w:p w14:paraId="6A393592"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Chomsky, N</w:t>
            </w:r>
            <w:r>
              <w:rPr>
                <w:rFonts w:eastAsiaTheme="minorEastAsia" w:hint="eastAsia"/>
                <w:color w:val="333333"/>
                <w:sz w:val="24"/>
              </w:rPr>
              <w:t xml:space="preserve"> V n </w:t>
            </w:r>
            <w:proofErr w:type="spellStart"/>
            <w:r>
              <w:rPr>
                <w:rFonts w:eastAsiaTheme="minorEastAsia" w:hint="eastAsia"/>
                <w:color w:val="333333"/>
                <w:sz w:val="24"/>
              </w:rPr>
              <w:t>vX</w:t>
            </w:r>
            <w:r w:rsidRPr="00ED55FC">
              <w:rPr>
                <w:rFonts w:eastAsiaTheme="minorEastAsia"/>
                <w:color w:val="333333"/>
                <w:sz w:val="24"/>
              </w:rPr>
              <w:t>oam</w:t>
            </w:r>
            <w:proofErr w:type="spellEnd"/>
            <w:r w:rsidRPr="00ED55FC">
              <w:rPr>
                <w:rFonts w:eastAsiaTheme="minorEastAsia"/>
                <w:color w:val="333333"/>
                <w:sz w:val="24"/>
              </w:rPr>
              <w:t>. Syntactic Structures [M]. Berlin: Mouton De (2002 [1957]).</w:t>
            </w:r>
          </w:p>
          <w:p w14:paraId="2FC90C24"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Chesterman. Andrew. Memes of Translation. Amsterdam: John Benjamin (1997).</w:t>
            </w:r>
          </w:p>
          <w:p w14:paraId="4EE37C59"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 xml:space="preserve">Chomsky, N. A Minimalist Program for Linguistic Theory. The Minimalist Program .Cambridge </w:t>
            </w:r>
          </w:p>
          <w:p w14:paraId="08262FD0" w14:textId="77777777" w:rsidR="00490433" w:rsidRPr="00ED55FC" w:rsidRDefault="00490433" w:rsidP="00490433">
            <w:pPr>
              <w:numPr>
                <w:ilvl w:val="0"/>
                <w:numId w:val="4"/>
              </w:numPr>
              <w:spacing w:line="360" w:lineRule="auto"/>
              <w:rPr>
                <w:rFonts w:eastAsiaTheme="minorEastAsia"/>
                <w:color w:val="333333"/>
                <w:sz w:val="24"/>
              </w:rPr>
            </w:pPr>
            <w:r w:rsidRPr="00ED55FC">
              <w:rPr>
                <w:rFonts w:eastAsiaTheme="minorEastAsia"/>
                <w:color w:val="333333"/>
                <w:sz w:val="24"/>
              </w:rPr>
              <w:t>Longman Dictionary of Contemporary English[Z], Longman Group Limited</w:t>
            </w:r>
          </w:p>
          <w:p w14:paraId="3C04EAFF" w14:textId="77777777" w:rsidR="00490433" w:rsidRDefault="00490433" w:rsidP="00490433">
            <w:pPr>
              <w:numPr>
                <w:ilvl w:val="0"/>
                <w:numId w:val="4"/>
              </w:numPr>
              <w:spacing w:line="360" w:lineRule="auto"/>
              <w:rPr>
                <w:rFonts w:cs="宋体"/>
                <w:sz w:val="24"/>
              </w:rPr>
            </w:pPr>
            <w:r>
              <w:rPr>
                <w:rFonts w:cs="宋体" w:hint="eastAsia"/>
                <w:sz w:val="24"/>
              </w:rPr>
              <w:t>柴婧</w:t>
            </w:r>
            <w:r>
              <w:rPr>
                <w:rFonts w:cs="宋体" w:hint="eastAsia"/>
                <w:sz w:val="24"/>
              </w:rPr>
              <w:t>.</w:t>
            </w:r>
            <w:r>
              <w:rPr>
                <w:rFonts w:cs="宋体" w:hint="eastAsia"/>
                <w:sz w:val="24"/>
              </w:rPr>
              <w:t>文化背景差异下英语文学作品翻译策略研究</w:t>
            </w:r>
            <w:r>
              <w:rPr>
                <w:rFonts w:cs="宋体" w:hint="eastAsia"/>
                <w:sz w:val="24"/>
              </w:rPr>
              <w:t>[J].</w:t>
            </w:r>
            <w:r>
              <w:rPr>
                <w:rFonts w:cs="宋体" w:hint="eastAsia"/>
                <w:sz w:val="24"/>
              </w:rPr>
              <w:t>海外英语</w:t>
            </w:r>
            <w:r>
              <w:rPr>
                <w:rFonts w:cs="宋体" w:hint="eastAsia"/>
                <w:sz w:val="24"/>
              </w:rPr>
              <w:t>,2018(14):123+128.</w:t>
            </w:r>
          </w:p>
          <w:p w14:paraId="23B80777" w14:textId="77777777" w:rsidR="00490433" w:rsidRDefault="00490433" w:rsidP="00490433">
            <w:pPr>
              <w:numPr>
                <w:ilvl w:val="0"/>
                <w:numId w:val="4"/>
              </w:numPr>
              <w:spacing w:line="360" w:lineRule="auto"/>
              <w:rPr>
                <w:rFonts w:cs="宋体"/>
                <w:sz w:val="24"/>
              </w:rPr>
            </w:pPr>
            <w:r>
              <w:rPr>
                <w:rFonts w:cs="宋体" w:hint="eastAsia"/>
                <w:sz w:val="24"/>
              </w:rPr>
              <w:t>郭建中</w:t>
            </w:r>
            <w:r>
              <w:rPr>
                <w:rFonts w:cs="宋体" w:hint="eastAsia"/>
                <w:sz w:val="24"/>
              </w:rPr>
              <w:t>.</w:t>
            </w:r>
            <w:r>
              <w:rPr>
                <w:rFonts w:cs="宋体" w:hint="eastAsia"/>
                <w:sz w:val="24"/>
              </w:rPr>
              <w:t>当代美国翻译理论</w:t>
            </w:r>
            <w:r>
              <w:rPr>
                <w:rFonts w:cs="宋体" w:hint="eastAsia"/>
                <w:sz w:val="24"/>
              </w:rPr>
              <w:t>[M].</w:t>
            </w:r>
            <w:r>
              <w:rPr>
                <w:rFonts w:cs="宋体" w:hint="eastAsia"/>
                <w:sz w:val="24"/>
              </w:rPr>
              <w:t>北京</w:t>
            </w:r>
            <w:r>
              <w:rPr>
                <w:rFonts w:cs="宋体" w:hint="eastAsia"/>
                <w:sz w:val="24"/>
              </w:rPr>
              <w:t>:</w:t>
            </w:r>
            <w:r>
              <w:rPr>
                <w:rFonts w:cs="宋体" w:hint="eastAsia"/>
                <w:sz w:val="24"/>
              </w:rPr>
              <w:t>中国对外翻译出版公司</w:t>
            </w:r>
            <w:r>
              <w:rPr>
                <w:rFonts w:cs="宋体" w:hint="eastAsia"/>
                <w:sz w:val="24"/>
              </w:rPr>
              <w:t xml:space="preserve">, 2000 (1)  </w:t>
            </w:r>
          </w:p>
          <w:p w14:paraId="66031700" w14:textId="77777777" w:rsidR="00490433" w:rsidRDefault="00490433" w:rsidP="00490433">
            <w:pPr>
              <w:numPr>
                <w:ilvl w:val="0"/>
                <w:numId w:val="4"/>
              </w:numPr>
              <w:spacing w:line="360" w:lineRule="auto"/>
              <w:rPr>
                <w:rFonts w:cs="宋体"/>
                <w:sz w:val="24"/>
              </w:rPr>
            </w:pPr>
            <w:r>
              <w:rPr>
                <w:rFonts w:cs="宋体" w:hint="eastAsia"/>
                <w:sz w:val="24"/>
              </w:rPr>
              <w:t>苏文秀</w:t>
            </w:r>
            <w:r>
              <w:rPr>
                <w:rFonts w:cs="宋体" w:hint="eastAsia"/>
                <w:sz w:val="24"/>
              </w:rPr>
              <w:t>.</w:t>
            </w:r>
            <w:proofErr w:type="gramStart"/>
            <w:r>
              <w:rPr>
                <w:rFonts w:cs="宋体" w:hint="eastAsia"/>
                <w:sz w:val="24"/>
              </w:rPr>
              <w:t>奈达与纽</w:t>
            </w:r>
            <w:proofErr w:type="gramEnd"/>
            <w:r>
              <w:rPr>
                <w:rFonts w:cs="宋体" w:hint="eastAsia"/>
                <w:sz w:val="24"/>
              </w:rPr>
              <w:t>马克翻译理论比较</w:t>
            </w:r>
            <w:r>
              <w:rPr>
                <w:rFonts w:cs="宋体" w:hint="eastAsia"/>
                <w:sz w:val="24"/>
              </w:rPr>
              <w:t>[J].</w:t>
            </w:r>
            <w:r>
              <w:rPr>
                <w:rFonts w:cs="宋体" w:hint="eastAsia"/>
                <w:sz w:val="24"/>
              </w:rPr>
              <w:t>四川外语学院学报</w:t>
            </w:r>
            <w:r>
              <w:rPr>
                <w:rFonts w:cs="宋体" w:hint="eastAsia"/>
                <w:sz w:val="24"/>
              </w:rPr>
              <w:t>,1998(03):89-96</w:t>
            </w:r>
          </w:p>
          <w:p w14:paraId="1F9652BD" w14:textId="77777777" w:rsidR="00490433" w:rsidRDefault="00490433" w:rsidP="00490433">
            <w:pPr>
              <w:numPr>
                <w:ilvl w:val="0"/>
                <w:numId w:val="4"/>
              </w:numPr>
              <w:spacing w:line="360" w:lineRule="auto"/>
              <w:rPr>
                <w:rFonts w:cs="宋体"/>
                <w:sz w:val="24"/>
              </w:rPr>
            </w:pPr>
            <w:proofErr w:type="gramStart"/>
            <w:r>
              <w:rPr>
                <w:rFonts w:cs="宋体" w:hint="eastAsia"/>
                <w:sz w:val="24"/>
              </w:rPr>
              <w:t>宫文蕾</w:t>
            </w:r>
            <w:proofErr w:type="gramEnd"/>
            <w:r>
              <w:rPr>
                <w:rFonts w:cs="宋体" w:hint="eastAsia"/>
                <w:sz w:val="24"/>
              </w:rPr>
              <w:t>.</w:t>
            </w:r>
            <w:proofErr w:type="gramStart"/>
            <w:r>
              <w:rPr>
                <w:rFonts w:cs="宋体" w:hint="eastAsia"/>
                <w:sz w:val="24"/>
              </w:rPr>
              <w:t>浅析奈达功能</w:t>
            </w:r>
            <w:proofErr w:type="gramEnd"/>
            <w:r>
              <w:rPr>
                <w:rFonts w:cs="宋体" w:hint="eastAsia"/>
                <w:sz w:val="24"/>
              </w:rPr>
              <w:t>对等理论</w:t>
            </w:r>
            <w:r>
              <w:rPr>
                <w:rFonts w:cs="宋体" w:hint="eastAsia"/>
                <w:sz w:val="24"/>
              </w:rPr>
              <w:t>[J].</w:t>
            </w:r>
            <w:r>
              <w:rPr>
                <w:rFonts w:cs="宋体" w:hint="eastAsia"/>
                <w:sz w:val="24"/>
              </w:rPr>
              <w:t>海外英语</w:t>
            </w:r>
            <w:r>
              <w:rPr>
                <w:rFonts w:cs="宋体" w:hint="eastAsia"/>
                <w:sz w:val="24"/>
              </w:rPr>
              <w:t>,2018(15):106-107.</w:t>
            </w:r>
          </w:p>
          <w:p w14:paraId="64F0DA2D" w14:textId="77777777" w:rsidR="00490433" w:rsidRDefault="00490433" w:rsidP="00490433">
            <w:pPr>
              <w:numPr>
                <w:ilvl w:val="0"/>
                <w:numId w:val="4"/>
              </w:numPr>
              <w:spacing w:line="360" w:lineRule="auto"/>
              <w:rPr>
                <w:rFonts w:cs="宋体"/>
                <w:sz w:val="24"/>
              </w:rPr>
            </w:pPr>
            <w:r>
              <w:rPr>
                <w:rFonts w:cs="宋体" w:hint="eastAsia"/>
                <w:sz w:val="24"/>
              </w:rPr>
              <w:t>庄智象</w:t>
            </w:r>
            <w:r>
              <w:rPr>
                <w:rFonts w:cs="宋体" w:hint="eastAsia"/>
                <w:sz w:val="24"/>
              </w:rPr>
              <w:t>,</w:t>
            </w:r>
            <w:r>
              <w:rPr>
                <w:rFonts w:cs="宋体" w:hint="eastAsia"/>
                <w:sz w:val="24"/>
              </w:rPr>
              <w:t>著</w:t>
            </w:r>
            <w:r>
              <w:rPr>
                <w:rFonts w:cs="宋体" w:hint="eastAsia"/>
                <w:sz w:val="24"/>
              </w:rPr>
              <w:t>.</w:t>
            </w:r>
            <w:r>
              <w:rPr>
                <w:rFonts w:cs="宋体" w:hint="eastAsia"/>
                <w:sz w:val="24"/>
              </w:rPr>
              <w:t>我国翻译专业建设</w:t>
            </w:r>
            <w:r>
              <w:rPr>
                <w:rFonts w:cs="宋体" w:hint="eastAsia"/>
                <w:sz w:val="24"/>
              </w:rPr>
              <w:t xml:space="preserve">[M]. </w:t>
            </w:r>
            <w:r>
              <w:rPr>
                <w:rFonts w:cs="宋体" w:hint="eastAsia"/>
                <w:sz w:val="24"/>
              </w:rPr>
              <w:t>上海外语教育出版社</w:t>
            </w:r>
            <w:r>
              <w:rPr>
                <w:rFonts w:cs="宋体" w:hint="eastAsia"/>
                <w:sz w:val="24"/>
              </w:rPr>
              <w:t>, 2007</w:t>
            </w:r>
          </w:p>
          <w:p w14:paraId="06EECF10" w14:textId="77777777" w:rsidR="00490433" w:rsidRDefault="00490433" w:rsidP="00490433">
            <w:pPr>
              <w:numPr>
                <w:ilvl w:val="0"/>
                <w:numId w:val="4"/>
              </w:numPr>
              <w:spacing w:line="360" w:lineRule="auto"/>
              <w:rPr>
                <w:rFonts w:cs="宋体"/>
                <w:sz w:val="24"/>
              </w:rPr>
            </w:pPr>
            <w:proofErr w:type="gramStart"/>
            <w:r>
              <w:rPr>
                <w:rFonts w:cs="宋体" w:hint="eastAsia"/>
                <w:sz w:val="24"/>
              </w:rPr>
              <w:t>张万防</w:t>
            </w:r>
            <w:proofErr w:type="gramEnd"/>
            <w:r>
              <w:rPr>
                <w:rFonts w:cs="宋体" w:hint="eastAsia"/>
                <w:sz w:val="24"/>
              </w:rPr>
              <w:t xml:space="preserve">, </w:t>
            </w:r>
            <w:r>
              <w:rPr>
                <w:rFonts w:cs="宋体" w:hint="eastAsia"/>
                <w:sz w:val="24"/>
              </w:rPr>
              <w:t>黄宇洁，著，翻译理论与实践简明教程</w:t>
            </w:r>
            <w:r>
              <w:rPr>
                <w:rFonts w:cs="宋体" w:hint="eastAsia"/>
                <w:sz w:val="24"/>
              </w:rPr>
              <w:t xml:space="preserve">.[M]. </w:t>
            </w:r>
            <w:r>
              <w:rPr>
                <w:rFonts w:cs="宋体" w:hint="eastAsia"/>
                <w:sz w:val="24"/>
              </w:rPr>
              <w:t>华中科技大学出版社</w:t>
            </w:r>
            <w:r>
              <w:rPr>
                <w:rFonts w:cs="宋体" w:hint="eastAsia"/>
                <w:sz w:val="24"/>
              </w:rPr>
              <w:t>.2002</w:t>
            </w:r>
          </w:p>
          <w:p w14:paraId="169A75E3" w14:textId="3CF9925C" w:rsidR="0064502E" w:rsidRDefault="0064502E" w:rsidP="0064502E">
            <w:pPr>
              <w:numPr>
                <w:ilvl w:val="0"/>
                <w:numId w:val="4"/>
              </w:numPr>
              <w:spacing w:line="360" w:lineRule="auto"/>
              <w:rPr>
                <w:rFonts w:cs="宋体"/>
                <w:sz w:val="24"/>
              </w:rPr>
            </w:pPr>
            <w:r w:rsidRPr="0064502E">
              <w:rPr>
                <w:rFonts w:cs="宋体" w:hint="eastAsia"/>
                <w:sz w:val="24"/>
              </w:rPr>
              <w:t>]</w:t>
            </w:r>
            <w:r w:rsidRPr="0064502E">
              <w:rPr>
                <w:rFonts w:cs="宋体" w:hint="eastAsia"/>
                <w:sz w:val="24"/>
              </w:rPr>
              <w:t>刘强</w:t>
            </w:r>
            <w:r w:rsidRPr="0064502E">
              <w:rPr>
                <w:rFonts w:cs="宋体" w:hint="eastAsia"/>
                <w:sz w:val="24"/>
              </w:rPr>
              <w:t>,</w:t>
            </w:r>
            <w:r w:rsidRPr="0064502E">
              <w:rPr>
                <w:rFonts w:cs="宋体" w:hint="eastAsia"/>
                <w:sz w:val="24"/>
              </w:rPr>
              <w:t>薛小玉</w:t>
            </w:r>
            <w:r w:rsidRPr="0064502E">
              <w:rPr>
                <w:rFonts w:cs="宋体" w:hint="eastAsia"/>
                <w:sz w:val="24"/>
              </w:rPr>
              <w:t>.</w:t>
            </w:r>
            <w:r w:rsidRPr="0064502E">
              <w:rPr>
                <w:rFonts w:cs="宋体" w:hint="eastAsia"/>
                <w:sz w:val="24"/>
              </w:rPr>
              <w:t>数字技术</w:t>
            </w:r>
            <w:r w:rsidRPr="0064502E">
              <w:rPr>
                <w:rFonts w:cs="宋体" w:hint="eastAsia"/>
                <w:sz w:val="24"/>
              </w:rPr>
              <w:t>,</w:t>
            </w:r>
            <w:r w:rsidRPr="0064502E">
              <w:rPr>
                <w:rFonts w:cs="宋体" w:hint="eastAsia"/>
                <w:sz w:val="24"/>
              </w:rPr>
              <w:t>让金融更有温度——专访融</w:t>
            </w:r>
            <w:r w:rsidRPr="0064502E">
              <w:rPr>
                <w:rFonts w:cs="宋体" w:hint="eastAsia"/>
                <w:sz w:val="24"/>
              </w:rPr>
              <w:t>360</w:t>
            </w:r>
            <w:r w:rsidRPr="0064502E">
              <w:rPr>
                <w:rFonts w:cs="宋体" w:hint="eastAsia"/>
                <w:sz w:val="24"/>
              </w:rPr>
              <w:t>联合创始人兼</w:t>
            </w:r>
            <w:r w:rsidRPr="0064502E">
              <w:rPr>
                <w:rFonts w:cs="宋体" w:hint="eastAsia"/>
                <w:sz w:val="24"/>
              </w:rPr>
              <w:t>CEO</w:t>
            </w:r>
            <w:r w:rsidRPr="0064502E">
              <w:rPr>
                <w:rFonts w:cs="宋体" w:hint="eastAsia"/>
                <w:sz w:val="24"/>
              </w:rPr>
              <w:t>叶大清</w:t>
            </w:r>
            <w:r w:rsidRPr="0064502E">
              <w:rPr>
                <w:rFonts w:cs="宋体" w:hint="eastAsia"/>
                <w:sz w:val="24"/>
              </w:rPr>
              <w:t>[J].</w:t>
            </w:r>
            <w:r w:rsidRPr="0064502E">
              <w:rPr>
                <w:rFonts w:cs="宋体" w:hint="eastAsia"/>
                <w:sz w:val="24"/>
              </w:rPr>
              <w:t>金融博览</w:t>
            </w:r>
            <w:r w:rsidRPr="0064502E">
              <w:rPr>
                <w:rFonts w:cs="宋体" w:hint="eastAsia"/>
                <w:sz w:val="24"/>
              </w:rPr>
              <w:t>(</w:t>
            </w:r>
            <w:r w:rsidRPr="0064502E">
              <w:rPr>
                <w:rFonts w:cs="宋体" w:hint="eastAsia"/>
                <w:sz w:val="24"/>
              </w:rPr>
              <w:t>财富</w:t>
            </w:r>
            <w:r w:rsidRPr="0064502E">
              <w:rPr>
                <w:rFonts w:cs="宋体" w:hint="eastAsia"/>
                <w:sz w:val="24"/>
              </w:rPr>
              <w:t>),2018(12):14-17.</w:t>
            </w:r>
          </w:p>
          <w:p w14:paraId="72826380" w14:textId="4D70B8A6" w:rsidR="00126B18" w:rsidRPr="00126B18" w:rsidRDefault="00126B18" w:rsidP="00126B18">
            <w:pPr>
              <w:numPr>
                <w:ilvl w:val="0"/>
                <w:numId w:val="4"/>
              </w:numPr>
              <w:spacing w:line="360" w:lineRule="auto"/>
              <w:rPr>
                <w:rFonts w:cs="宋体"/>
                <w:sz w:val="24"/>
              </w:rPr>
            </w:pPr>
            <w:r w:rsidRPr="00126B18">
              <w:rPr>
                <w:rFonts w:cs="宋体" w:hint="eastAsia"/>
                <w:sz w:val="24"/>
              </w:rPr>
              <w:t>王康</w:t>
            </w:r>
            <w:r w:rsidRPr="00126B18">
              <w:rPr>
                <w:rFonts w:cs="宋体" w:hint="eastAsia"/>
                <w:sz w:val="24"/>
              </w:rPr>
              <w:t>,</w:t>
            </w:r>
            <w:r w:rsidRPr="00126B18">
              <w:rPr>
                <w:rFonts w:cs="宋体" w:hint="eastAsia"/>
                <w:sz w:val="24"/>
              </w:rPr>
              <w:t>彭疆昊</w:t>
            </w:r>
            <w:r w:rsidRPr="00126B18">
              <w:rPr>
                <w:rFonts w:cs="宋体" w:hint="eastAsia"/>
                <w:sz w:val="24"/>
              </w:rPr>
              <w:t>.</w:t>
            </w:r>
            <w:r w:rsidRPr="00126B18">
              <w:rPr>
                <w:rFonts w:cs="宋体" w:hint="eastAsia"/>
                <w:sz w:val="24"/>
              </w:rPr>
              <w:t>区块链技术提升银行内部控制探讨</w:t>
            </w:r>
            <w:r w:rsidRPr="00126B18">
              <w:rPr>
                <w:rFonts w:cs="宋体" w:hint="eastAsia"/>
                <w:sz w:val="24"/>
              </w:rPr>
              <w:t>[J].</w:t>
            </w:r>
            <w:r w:rsidRPr="00126B18">
              <w:rPr>
                <w:rFonts w:cs="宋体" w:hint="eastAsia"/>
                <w:sz w:val="24"/>
              </w:rPr>
              <w:t>农村经济与科技</w:t>
            </w:r>
            <w:r w:rsidRPr="00126B18">
              <w:rPr>
                <w:rFonts w:cs="宋体" w:hint="eastAsia"/>
                <w:sz w:val="24"/>
              </w:rPr>
              <w:t>,2018,29(22):112-113.</w:t>
            </w:r>
          </w:p>
          <w:p w14:paraId="478FE980" w14:textId="7868A15A" w:rsidR="00126B18" w:rsidRDefault="00126B18" w:rsidP="00126B18">
            <w:pPr>
              <w:numPr>
                <w:ilvl w:val="0"/>
                <w:numId w:val="4"/>
              </w:numPr>
              <w:spacing w:line="360" w:lineRule="auto"/>
              <w:rPr>
                <w:rFonts w:cs="宋体"/>
                <w:sz w:val="24"/>
              </w:rPr>
            </w:pPr>
            <w:r w:rsidRPr="00126B18">
              <w:rPr>
                <w:rFonts w:cs="宋体" w:hint="eastAsia"/>
                <w:sz w:val="24"/>
              </w:rPr>
              <w:t>[</w:t>
            </w:r>
            <w:r w:rsidRPr="00126B18">
              <w:rPr>
                <w:rFonts w:cs="宋体" w:hint="eastAsia"/>
                <w:sz w:val="24"/>
              </w:rPr>
              <w:t>李炫榆</w:t>
            </w:r>
            <w:r w:rsidRPr="00126B18">
              <w:rPr>
                <w:rFonts w:cs="宋体" w:hint="eastAsia"/>
                <w:sz w:val="24"/>
              </w:rPr>
              <w:t>.</w:t>
            </w:r>
            <w:r w:rsidRPr="00126B18">
              <w:rPr>
                <w:rFonts w:cs="宋体" w:hint="eastAsia"/>
                <w:sz w:val="24"/>
              </w:rPr>
              <w:t>应用区块链技术防范商业银行国际化经营风险的启示与建议</w:t>
            </w:r>
            <w:r w:rsidRPr="00126B18">
              <w:rPr>
                <w:rFonts w:cs="宋体" w:hint="eastAsia"/>
                <w:sz w:val="24"/>
              </w:rPr>
              <w:t>[J].</w:t>
            </w:r>
            <w:r w:rsidRPr="00126B18">
              <w:rPr>
                <w:rFonts w:cs="宋体" w:hint="eastAsia"/>
                <w:sz w:val="24"/>
              </w:rPr>
              <w:t>中国银</w:t>
            </w:r>
            <w:r w:rsidRPr="00126B18">
              <w:rPr>
                <w:rFonts w:cs="宋体" w:hint="eastAsia"/>
                <w:sz w:val="24"/>
              </w:rPr>
              <w:lastRenderedPageBreak/>
              <w:t>行业</w:t>
            </w:r>
            <w:r w:rsidRPr="00126B18">
              <w:rPr>
                <w:rFonts w:cs="宋体" w:hint="eastAsia"/>
                <w:sz w:val="24"/>
              </w:rPr>
              <w:t>,2018(11):73-75.</w:t>
            </w:r>
          </w:p>
          <w:p w14:paraId="1F22F55C" w14:textId="699D1065" w:rsidR="00126B18" w:rsidRDefault="00126B18" w:rsidP="00126B18">
            <w:pPr>
              <w:numPr>
                <w:ilvl w:val="0"/>
                <w:numId w:val="4"/>
              </w:numPr>
              <w:spacing w:line="360" w:lineRule="auto"/>
              <w:rPr>
                <w:rFonts w:cs="宋体"/>
                <w:sz w:val="24"/>
              </w:rPr>
            </w:pPr>
            <w:r w:rsidRPr="00126B18">
              <w:rPr>
                <w:rFonts w:cs="宋体" w:hint="eastAsia"/>
                <w:sz w:val="24"/>
              </w:rPr>
              <w:t>陈宇航</w:t>
            </w:r>
            <w:r w:rsidRPr="00126B18">
              <w:rPr>
                <w:rFonts w:cs="宋体" w:hint="eastAsia"/>
                <w:sz w:val="24"/>
              </w:rPr>
              <w:t>.</w:t>
            </w:r>
            <w:r w:rsidRPr="00126B18">
              <w:rPr>
                <w:rFonts w:cs="宋体" w:hint="eastAsia"/>
                <w:sz w:val="24"/>
              </w:rPr>
              <w:t>传统银行金融机构的互联网革新之路</w:t>
            </w:r>
            <w:r w:rsidRPr="00126B18">
              <w:rPr>
                <w:rFonts w:cs="宋体" w:hint="eastAsia"/>
                <w:sz w:val="24"/>
              </w:rPr>
              <w:t>[J].</w:t>
            </w:r>
            <w:r w:rsidRPr="00126B18">
              <w:rPr>
                <w:rFonts w:cs="宋体" w:hint="eastAsia"/>
                <w:sz w:val="24"/>
              </w:rPr>
              <w:t>时代金融</w:t>
            </w:r>
            <w:r w:rsidRPr="00126B18">
              <w:rPr>
                <w:rFonts w:cs="宋体" w:hint="eastAsia"/>
                <w:sz w:val="24"/>
              </w:rPr>
              <w:t>,2016(33):97+99.</w:t>
            </w:r>
          </w:p>
          <w:p w14:paraId="69C28D62" w14:textId="3ED41650" w:rsidR="009024FD" w:rsidRPr="00C5385B" w:rsidRDefault="009024FD" w:rsidP="009024FD">
            <w:pPr>
              <w:numPr>
                <w:ilvl w:val="0"/>
                <w:numId w:val="4"/>
              </w:numPr>
              <w:spacing w:line="360" w:lineRule="auto"/>
              <w:rPr>
                <w:rFonts w:cs="宋体"/>
                <w:sz w:val="24"/>
              </w:rPr>
            </w:pPr>
            <w:r w:rsidRPr="00B73F8A">
              <w:rPr>
                <w:rFonts w:cs="宋体" w:hint="eastAsia"/>
                <w:sz w:val="24"/>
              </w:rPr>
              <w:t>张晓朴，著，</w:t>
            </w:r>
            <w:r w:rsidRPr="00B73F8A">
              <w:rPr>
                <w:rFonts w:cs="宋体"/>
                <w:sz w:val="24"/>
              </w:rPr>
              <w:t>未来智能银行</w:t>
            </w:r>
            <w:r w:rsidRPr="00B73F8A">
              <w:rPr>
                <w:rFonts w:cs="宋体"/>
                <w:sz w:val="24"/>
              </w:rPr>
              <w:t>:</w:t>
            </w:r>
            <w:r w:rsidRPr="00B73F8A">
              <w:rPr>
                <w:rFonts w:cs="宋体"/>
                <w:sz w:val="24"/>
              </w:rPr>
              <w:t>金融科技与银行新生态</w:t>
            </w:r>
            <w:r>
              <w:rPr>
                <w:rFonts w:cs="宋体" w:hint="eastAsia"/>
                <w:sz w:val="24"/>
              </w:rPr>
              <w:t>[M]</w:t>
            </w:r>
            <w:r>
              <w:rPr>
                <w:rFonts w:cs="宋体" w:hint="eastAsia"/>
                <w:sz w:val="24"/>
              </w:rPr>
              <w:t>，</w:t>
            </w:r>
            <w:r w:rsidRPr="009024FD">
              <w:rPr>
                <w:rFonts w:cs="宋体" w:hint="eastAsia"/>
                <w:sz w:val="24"/>
              </w:rPr>
              <w:t>中信出版社</w:t>
            </w:r>
            <w:r>
              <w:rPr>
                <w:rFonts w:cs="宋体" w:hint="eastAsia"/>
                <w:sz w:val="24"/>
              </w:rPr>
              <w:t>，</w:t>
            </w:r>
            <w:r>
              <w:rPr>
                <w:rFonts w:cs="宋体" w:hint="eastAsia"/>
                <w:sz w:val="24"/>
              </w:rPr>
              <w:t>2018</w:t>
            </w:r>
            <w:r>
              <w:rPr>
                <w:rFonts w:cs="宋体" w:hint="eastAsia"/>
                <w:sz w:val="24"/>
              </w:rPr>
              <w:t>，</w:t>
            </w:r>
          </w:p>
          <w:p w14:paraId="2274BB93" w14:textId="0BE91725" w:rsidR="00704126" w:rsidRPr="00B73F8A" w:rsidRDefault="009024FD" w:rsidP="00B73F8A">
            <w:pPr>
              <w:numPr>
                <w:ilvl w:val="0"/>
                <w:numId w:val="4"/>
              </w:numPr>
              <w:spacing w:line="360" w:lineRule="auto"/>
              <w:rPr>
                <w:rFonts w:cs="宋体"/>
                <w:sz w:val="24"/>
              </w:rPr>
            </w:pPr>
            <w:proofErr w:type="gramStart"/>
            <w:r w:rsidRPr="00B73F8A">
              <w:rPr>
                <w:rFonts w:cs="宋体" w:hint="eastAsia"/>
                <w:sz w:val="24"/>
              </w:rPr>
              <w:t>熊兵</w:t>
            </w:r>
            <w:proofErr w:type="gramEnd"/>
            <w:r w:rsidRPr="00B73F8A">
              <w:rPr>
                <w:rFonts w:cs="宋体" w:hint="eastAsia"/>
                <w:sz w:val="24"/>
              </w:rPr>
              <w:t>.</w:t>
            </w:r>
            <w:r w:rsidRPr="00B73F8A">
              <w:rPr>
                <w:rFonts w:cs="宋体" w:hint="eastAsia"/>
                <w:sz w:val="24"/>
              </w:rPr>
              <w:t>翻译研究中的概念混淆——以“翻译策略”、“翻译方法”和“翻译技巧”为例</w:t>
            </w:r>
            <w:r w:rsidRPr="00B73F8A">
              <w:rPr>
                <w:rFonts w:cs="宋体" w:hint="eastAsia"/>
                <w:sz w:val="24"/>
              </w:rPr>
              <w:t>[J].</w:t>
            </w:r>
            <w:r w:rsidRPr="00B73F8A">
              <w:rPr>
                <w:rFonts w:cs="宋体" w:hint="eastAsia"/>
                <w:sz w:val="24"/>
              </w:rPr>
              <w:t>中国翻译</w:t>
            </w:r>
            <w:r w:rsidRPr="00B73F8A">
              <w:rPr>
                <w:rFonts w:cs="宋体" w:hint="eastAsia"/>
                <w:sz w:val="24"/>
              </w:rPr>
              <w:t>,2014,35(03):82-88.</w:t>
            </w:r>
          </w:p>
          <w:p w14:paraId="734CB4D1" w14:textId="77777777" w:rsidR="00704126" w:rsidRDefault="00704126">
            <w:pPr>
              <w:spacing w:line="360" w:lineRule="auto"/>
              <w:rPr>
                <w:sz w:val="24"/>
              </w:rPr>
            </w:pPr>
          </w:p>
          <w:p w14:paraId="60C19B87" w14:textId="77777777" w:rsidR="00704126" w:rsidRDefault="00FD3D3D">
            <w:pPr>
              <w:spacing w:line="360" w:lineRule="auto"/>
              <w:rPr>
                <w:b/>
                <w:color w:val="FF0000"/>
                <w:sz w:val="28"/>
                <w:szCs w:val="28"/>
              </w:rPr>
            </w:pPr>
            <w:r>
              <w:rPr>
                <w:rFonts w:hint="eastAsia"/>
                <w:b/>
                <w:color w:val="FF0000"/>
                <w:sz w:val="28"/>
                <w:szCs w:val="28"/>
              </w:rPr>
              <w:t>说明：</w:t>
            </w:r>
          </w:p>
          <w:p w14:paraId="7E786F91" w14:textId="77777777" w:rsidR="00704126" w:rsidRDefault="00FD3D3D">
            <w:pPr>
              <w:pStyle w:val="af"/>
              <w:numPr>
                <w:ilvl w:val="0"/>
                <w:numId w:val="2"/>
              </w:numPr>
              <w:spacing w:line="360" w:lineRule="auto"/>
              <w:ind w:firstLineChars="0"/>
              <w:rPr>
                <w:rFonts w:eastAsiaTheme="minorEastAsia"/>
                <w:color w:val="FF0000"/>
                <w:sz w:val="24"/>
              </w:rPr>
            </w:pPr>
            <w:r>
              <w:rPr>
                <w:rFonts w:asciiTheme="minorEastAsia" w:eastAsiaTheme="minorEastAsia" w:hAnsiTheme="minorEastAsia" w:cs="Arial" w:hint="eastAsia"/>
                <w:color w:val="FF0000"/>
                <w:sz w:val="24"/>
              </w:rPr>
              <w:t>参考文献(即</w:t>
            </w:r>
            <w:r>
              <w:rPr>
                <w:rFonts w:asciiTheme="minorEastAsia" w:eastAsiaTheme="minorEastAsia" w:hAnsiTheme="minorEastAsia" w:cs="Arial"/>
                <w:color w:val="FF0000"/>
                <w:sz w:val="24"/>
              </w:rPr>
              <w:fldChar w:fldCharType="begin"/>
            </w:r>
            <w:r>
              <w:rPr>
                <w:rFonts w:asciiTheme="minorEastAsia" w:eastAsiaTheme="minorEastAsia" w:hAnsiTheme="minorEastAsia" w:cs="Arial"/>
                <w:color w:val="FF0000"/>
                <w:sz w:val="24"/>
              </w:rPr>
              <w:instrText xml:space="preserve"> HYPERLINK "http://www.so.com/s?q=%E5%BC%95%E6%96%87&amp;ie=utf-8&amp;src=internal_wenda_recommend_textn" \t "_blank" </w:instrText>
            </w:r>
            <w:r>
              <w:rPr>
                <w:rFonts w:asciiTheme="minorEastAsia" w:eastAsiaTheme="minorEastAsia" w:hAnsiTheme="minorEastAsia" w:cs="Arial"/>
                <w:color w:val="FF0000"/>
                <w:sz w:val="24"/>
              </w:rPr>
              <w:fldChar w:fldCharType="separate"/>
            </w:r>
            <w:r>
              <w:rPr>
                <w:rStyle w:val="ad"/>
                <w:rFonts w:asciiTheme="minorEastAsia" w:eastAsiaTheme="minorEastAsia" w:hAnsiTheme="minorEastAsia" w:cs="Arial" w:hint="eastAsia"/>
                <w:color w:val="FF0000"/>
                <w:sz w:val="24"/>
              </w:rPr>
              <w:t>引文</w:t>
            </w:r>
            <w:r>
              <w:rPr>
                <w:rFonts w:asciiTheme="minorEastAsia" w:eastAsiaTheme="minorEastAsia" w:hAnsiTheme="minorEastAsia" w:cs="Arial"/>
                <w:color w:val="FF0000"/>
                <w:sz w:val="24"/>
              </w:rPr>
              <w:fldChar w:fldCharType="end"/>
            </w:r>
            <w:hyperlink r:id="rId11" w:tgtFrame="_blank" w:history="1">
              <w:r>
                <w:rPr>
                  <w:rStyle w:val="ad"/>
                  <w:rFonts w:asciiTheme="minorEastAsia" w:eastAsiaTheme="minorEastAsia" w:hAnsiTheme="minorEastAsia" w:cs="Arial" w:hint="eastAsia"/>
                  <w:color w:val="FF0000"/>
                  <w:sz w:val="24"/>
                </w:rPr>
                <w:t>出处</w:t>
              </w:r>
            </w:hyperlink>
            <w:r>
              <w:rPr>
                <w:rFonts w:asciiTheme="minorEastAsia" w:eastAsiaTheme="minorEastAsia" w:hAnsiTheme="minorEastAsia" w:cs="Arial" w:hint="eastAsia"/>
                <w:color w:val="FF0000"/>
                <w:sz w:val="24"/>
              </w:rPr>
              <w:t>)的类型以单</w:t>
            </w:r>
            <w:r>
              <w:rPr>
                <w:rFonts w:hint="eastAsia"/>
              </w:rPr>
              <w:fldChar w:fldCharType="begin"/>
            </w:r>
            <w:r>
              <w:instrText xml:space="preserve"> HYPERLINK "http://www.so.com/s?q=%E5%AD%97%E6%AF%8D&amp;ie=utf-8&amp;src=internal_wenda_recommend_textn" \t "_blank" </w:instrText>
            </w:r>
            <w:r>
              <w:rPr>
                <w:rFonts w:hint="eastAsia"/>
              </w:rPr>
              <w:fldChar w:fldCharType="separate"/>
            </w:r>
            <w:r>
              <w:rPr>
                <w:rStyle w:val="ad"/>
                <w:rFonts w:asciiTheme="minorEastAsia" w:eastAsiaTheme="minorEastAsia" w:hAnsiTheme="minorEastAsia" w:cs="Arial" w:hint="eastAsia"/>
                <w:color w:val="FF0000"/>
                <w:sz w:val="24"/>
              </w:rPr>
              <w:t>字母</w:t>
            </w:r>
            <w:r>
              <w:rPr>
                <w:rStyle w:val="ad"/>
                <w:rFonts w:asciiTheme="minorEastAsia" w:eastAsiaTheme="minorEastAsia" w:hAnsiTheme="minorEastAsia" w:cs="Arial" w:hint="eastAsia"/>
                <w:color w:val="FF0000"/>
                <w:sz w:val="24"/>
              </w:rPr>
              <w:fldChar w:fldCharType="end"/>
            </w:r>
            <w:hyperlink r:id="rId12" w:tgtFrame="_blank" w:history="1">
              <w:r>
                <w:rPr>
                  <w:rStyle w:val="ad"/>
                  <w:rFonts w:asciiTheme="minorEastAsia" w:eastAsiaTheme="minorEastAsia" w:hAnsiTheme="minorEastAsia" w:cs="Arial" w:hint="eastAsia"/>
                  <w:color w:val="FF0000"/>
                  <w:sz w:val="24"/>
                </w:rPr>
                <w:t>方式</w:t>
              </w:r>
            </w:hyperlink>
            <w:hyperlink r:id="rId13" w:tgtFrame="_blank" w:history="1">
              <w:r>
                <w:rPr>
                  <w:rStyle w:val="ad"/>
                  <w:rFonts w:asciiTheme="minorEastAsia" w:eastAsiaTheme="minorEastAsia" w:hAnsiTheme="minorEastAsia" w:cs="Arial" w:hint="eastAsia"/>
                  <w:color w:val="FF0000"/>
                  <w:sz w:val="24"/>
                </w:rPr>
                <w:t>标识</w:t>
              </w:r>
            </w:hyperlink>
            <w:r>
              <w:rPr>
                <w:rFonts w:asciiTheme="minorEastAsia" w:eastAsiaTheme="minorEastAsia" w:hAnsiTheme="minorEastAsia" w:cs="Arial" w:hint="eastAsia"/>
                <w:color w:val="FF0000"/>
                <w:sz w:val="24"/>
              </w:rPr>
              <w:t>，具体如下:</w:t>
            </w:r>
            <w:r>
              <w:rPr>
                <w:rFonts w:asciiTheme="minorEastAsia" w:eastAsiaTheme="minorEastAsia" w:hAnsiTheme="minorEastAsia" w:cs="Arial" w:hint="eastAsia"/>
                <w:color w:val="FF0000"/>
                <w:sz w:val="24"/>
              </w:rPr>
              <w:br/>
              <w:t>M--专著 C--论文集 N--</w:t>
            </w:r>
            <w:hyperlink r:id="rId14" w:tgtFrame="_blank" w:history="1">
              <w:r>
                <w:rPr>
                  <w:rStyle w:val="ad"/>
                  <w:rFonts w:asciiTheme="minorEastAsia" w:eastAsiaTheme="minorEastAsia" w:hAnsiTheme="minorEastAsia" w:cs="Arial" w:hint="eastAsia"/>
                  <w:color w:val="FF0000"/>
                  <w:sz w:val="24"/>
                </w:rPr>
                <w:t>报纸</w:t>
              </w:r>
            </w:hyperlink>
            <w:hyperlink r:id="rId15" w:tgtFrame="_blank" w:history="1">
              <w:r>
                <w:rPr>
                  <w:rStyle w:val="ad"/>
                  <w:rFonts w:asciiTheme="minorEastAsia" w:eastAsiaTheme="minorEastAsia" w:hAnsiTheme="minorEastAsia" w:cs="Arial" w:hint="eastAsia"/>
                  <w:color w:val="FF0000"/>
                  <w:sz w:val="24"/>
                </w:rPr>
                <w:t>文章</w:t>
              </w:r>
            </w:hyperlink>
            <w:r>
              <w:rPr>
                <w:rFonts w:asciiTheme="minorEastAsia" w:eastAsiaTheme="minorEastAsia" w:hAnsiTheme="minorEastAsia" w:cs="Arial" w:hint="eastAsia"/>
                <w:color w:val="FF0000"/>
                <w:sz w:val="24"/>
              </w:rPr>
              <w:br/>
              <w:t>J--期刊文章 D--学位论文 R--</w:t>
            </w:r>
            <w:hyperlink r:id="rId16" w:tgtFrame="_blank" w:history="1">
              <w:r>
                <w:rPr>
                  <w:rStyle w:val="ad"/>
                  <w:rFonts w:asciiTheme="minorEastAsia" w:eastAsiaTheme="minorEastAsia" w:hAnsiTheme="minorEastAsia" w:cs="Arial" w:hint="eastAsia"/>
                  <w:color w:val="FF0000"/>
                  <w:sz w:val="24"/>
                </w:rPr>
                <w:t>报告</w:t>
              </w:r>
            </w:hyperlink>
            <w:r>
              <w:rPr>
                <w:rFonts w:asciiTheme="minorEastAsia" w:eastAsiaTheme="minorEastAsia" w:hAnsiTheme="minorEastAsia" w:cs="Arial" w:hint="eastAsia"/>
                <w:color w:val="FF0000"/>
                <w:sz w:val="24"/>
              </w:rPr>
              <w:br/>
              <w:t>对于不属于上述的</w:t>
            </w:r>
            <w:hyperlink r:id="rId17" w:tgtFrame="_blank" w:history="1">
              <w:r>
                <w:rPr>
                  <w:rStyle w:val="ad"/>
                  <w:rFonts w:asciiTheme="minorEastAsia" w:eastAsiaTheme="minorEastAsia" w:hAnsiTheme="minorEastAsia" w:cs="Arial" w:hint="eastAsia"/>
                  <w:color w:val="FF0000"/>
                  <w:sz w:val="24"/>
                </w:rPr>
                <w:t>文献</w:t>
              </w:r>
            </w:hyperlink>
            <w:r>
              <w:rPr>
                <w:rFonts w:asciiTheme="minorEastAsia" w:eastAsiaTheme="minorEastAsia" w:hAnsiTheme="minorEastAsia" w:cs="Arial" w:hint="eastAsia"/>
                <w:color w:val="FF0000"/>
                <w:sz w:val="24"/>
              </w:rPr>
              <w:t>类型，采用字母“Z”标识。</w:t>
            </w:r>
            <w:r>
              <w:rPr>
                <w:rFonts w:asciiTheme="minorEastAsia" w:eastAsiaTheme="minorEastAsia" w:hAnsiTheme="minorEastAsia" w:cs="Arial" w:hint="eastAsia"/>
                <w:color w:val="FF0000"/>
                <w:sz w:val="24"/>
              </w:rPr>
              <w:br/>
              <w:t>对于</w:t>
            </w:r>
            <w:hyperlink r:id="rId18" w:tgtFrame="_blank" w:history="1">
              <w:r>
                <w:rPr>
                  <w:rStyle w:val="ad"/>
                  <w:rFonts w:asciiTheme="minorEastAsia" w:eastAsiaTheme="minorEastAsia" w:hAnsiTheme="minorEastAsia" w:cs="Arial" w:hint="eastAsia"/>
                  <w:color w:val="FF0000"/>
                  <w:sz w:val="24"/>
                </w:rPr>
                <w:t>英文</w:t>
              </w:r>
            </w:hyperlink>
            <w:r>
              <w:rPr>
                <w:rFonts w:asciiTheme="minorEastAsia" w:eastAsiaTheme="minorEastAsia" w:hAnsiTheme="minorEastAsia" w:cs="Arial" w:hint="eastAsia"/>
                <w:color w:val="FF0000"/>
                <w:sz w:val="24"/>
              </w:rPr>
              <w:t>参考文献，还应注意</w:t>
            </w:r>
            <w:hyperlink r:id="rId19" w:tgtFrame="_blank" w:history="1">
              <w:proofErr w:type="gramStart"/>
              <w:r>
                <w:rPr>
                  <w:rStyle w:val="ad"/>
                  <w:rFonts w:asciiTheme="minorEastAsia" w:eastAsiaTheme="minorEastAsia" w:hAnsiTheme="minorEastAsia" w:cs="Arial" w:hint="eastAsia"/>
                  <w:color w:val="FF0000"/>
                  <w:sz w:val="24"/>
                </w:rPr>
                <w:t>以下</w:t>
              </w:r>
              <w:proofErr w:type="gramEnd"/>
            </w:hyperlink>
            <w:r>
              <w:rPr>
                <w:rFonts w:asciiTheme="minorEastAsia" w:eastAsiaTheme="minorEastAsia" w:hAnsiTheme="minorEastAsia" w:cs="Arial" w:hint="eastAsia"/>
                <w:color w:val="FF0000"/>
                <w:sz w:val="24"/>
              </w:rPr>
              <w:t>两点:</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 xml:space="preserve">①作者姓名采用“姓在前名在后”原则，具体格式是: 姓，名字的首字母. 如: </w:t>
            </w:r>
            <w:r>
              <w:rPr>
                <w:rFonts w:eastAsiaTheme="minorEastAsia"/>
                <w:color w:val="FF0000"/>
                <w:sz w:val="24"/>
              </w:rPr>
              <w:t>Malcolm Richard Cowley</w:t>
            </w:r>
            <w:r>
              <w:rPr>
                <w:rFonts w:asciiTheme="minorEastAsia" w:eastAsiaTheme="minorEastAsia" w:hAnsiTheme="minorEastAsia" w:cs="Arial" w:hint="eastAsia"/>
                <w:color w:val="FF0000"/>
                <w:sz w:val="24"/>
              </w:rPr>
              <w:t xml:space="preserve"> 应为:</w:t>
            </w:r>
            <w:r>
              <w:rPr>
                <w:rFonts w:eastAsiaTheme="minorEastAsia"/>
                <w:color w:val="FF0000"/>
                <w:sz w:val="24"/>
              </w:rPr>
              <w:t>Cowley, M.R.</w:t>
            </w:r>
            <w:r>
              <w:rPr>
                <w:rFonts w:asciiTheme="minorEastAsia" w:eastAsiaTheme="minorEastAsia" w:hAnsiTheme="minorEastAsia" w:cs="Arial" w:hint="eastAsia"/>
                <w:color w:val="FF0000"/>
                <w:sz w:val="24"/>
              </w:rPr>
              <w:t>，如果有两位作者，第一位作者方式不变，&amp;之后第二位作者名字的首字母放在前面，姓放在后面，如:</w:t>
            </w:r>
            <w:r>
              <w:rPr>
                <w:rFonts w:eastAsiaTheme="minorEastAsia"/>
                <w:color w:val="FF0000"/>
                <w:sz w:val="24"/>
              </w:rPr>
              <w:t xml:space="preserve">Frank Norris </w:t>
            </w:r>
            <w:r>
              <w:rPr>
                <w:rFonts w:asciiTheme="minorEastAsia" w:eastAsiaTheme="minorEastAsia" w:hAnsiTheme="minorEastAsia" w:cs="Arial" w:hint="eastAsia"/>
                <w:color w:val="FF0000"/>
                <w:sz w:val="24"/>
              </w:rPr>
              <w:t>与</w:t>
            </w:r>
            <w:r>
              <w:rPr>
                <w:rFonts w:eastAsiaTheme="minorEastAsia"/>
                <w:color w:val="FF0000"/>
                <w:sz w:val="24"/>
              </w:rPr>
              <w:t>Irving Gordon</w:t>
            </w:r>
            <w:r>
              <w:rPr>
                <w:rFonts w:eastAsiaTheme="minorEastAsia"/>
                <w:color w:val="FF0000"/>
                <w:sz w:val="24"/>
              </w:rPr>
              <w:t>应为</w:t>
            </w:r>
            <w:r>
              <w:rPr>
                <w:rFonts w:eastAsiaTheme="minorEastAsia"/>
                <w:color w:val="FF0000"/>
                <w:sz w:val="24"/>
              </w:rPr>
              <w:t>:Norris, F. &amp; I. Gordon.</w:t>
            </w:r>
            <w:r>
              <w:rPr>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②</w:t>
            </w:r>
            <w:r>
              <w:rPr>
                <w:rFonts w:asciiTheme="minorEastAsia" w:eastAsiaTheme="minorEastAsia" w:hAnsiTheme="minorEastAsia" w:cs="Arial"/>
                <w:color w:val="FF0000"/>
                <w:sz w:val="24"/>
              </w:rPr>
              <w:fldChar w:fldCharType="begin"/>
            </w:r>
            <w:r>
              <w:rPr>
                <w:rFonts w:asciiTheme="minorEastAsia" w:eastAsiaTheme="minorEastAsia" w:hAnsiTheme="minorEastAsia" w:cs="Arial"/>
                <w:color w:val="FF0000"/>
                <w:sz w:val="24"/>
              </w:rPr>
              <w:instrText xml:space="preserve"> HYPERLINK "http://www.so.com/s?q=%E4%B9%A6%E5%90%8D&amp;ie=utf-8&amp;src=internal_wenda_recommend_textn" \t "_blank" </w:instrText>
            </w:r>
            <w:r>
              <w:rPr>
                <w:rFonts w:asciiTheme="minorEastAsia" w:eastAsiaTheme="minorEastAsia" w:hAnsiTheme="minorEastAsia" w:cs="Arial"/>
                <w:color w:val="FF0000"/>
                <w:sz w:val="24"/>
              </w:rPr>
              <w:fldChar w:fldCharType="separate"/>
            </w:r>
            <w:r>
              <w:rPr>
                <w:rStyle w:val="ad"/>
                <w:rFonts w:asciiTheme="minorEastAsia" w:eastAsiaTheme="minorEastAsia" w:hAnsiTheme="minorEastAsia" w:cs="Arial" w:hint="eastAsia"/>
                <w:color w:val="FF0000"/>
                <w:sz w:val="24"/>
              </w:rPr>
              <w:t>书名</w:t>
            </w:r>
            <w:r>
              <w:rPr>
                <w:rFonts w:asciiTheme="minorEastAsia" w:eastAsiaTheme="minorEastAsia" w:hAnsiTheme="minorEastAsia" w:cs="Arial"/>
                <w:color w:val="FF0000"/>
                <w:sz w:val="24"/>
              </w:rPr>
              <w:fldChar w:fldCharType="end"/>
            </w:r>
            <w:r>
              <w:rPr>
                <w:rFonts w:asciiTheme="minorEastAsia" w:eastAsiaTheme="minorEastAsia" w:hAnsiTheme="minorEastAsia" w:cs="Arial" w:hint="eastAsia"/>
                <w:color w:val="FF0000"/>
                <w:sz w:val="24"/>
              </w:rPr>
              <w:t>、</w:t>
            </w:r>
            <w:hyperlink r:id="rId20" w:tgtFrame="_blank" w:history="1">
              <w:r>
                <w:rPr>
                  <w:rStyle w:val="ad"/>
                  <w:rFonts w:asciiTheme="minorEastAsia" w:eastAsiaTheme="minorEastAsia" w:hAnsiTheme="minorEastAsia" w:cs="Arial" w:hint="eastAsia"/>
                  <w:color w:val="FF0000"/>
                  <w:sz w:val="24"/>
                </w:rPr>
                <w:t>报刊</w:t>
              </w:r>
            </w:hyperlink>
            <w:r>
              <w:rPr>
                <w:rFonts w:asciiTheme="minorEastAsia" w:eastAsiaTheme="minorEastAsia" w:hAnsiTheme="minorEastAsia" w:cs="Arial" w:hint="eastAsia"/>
                <w:color w:val="FF0000"/>
                <w:sz w:val="24"/>
              </w:rPr>
              <w:t>名使用斜体字，如:</w:t>
            </w:r>
            <w:r>
              <w:rPr>
                <w:rFonts w:eastAsiaTheme="minorEastAsia"/>
                <w:i/>
                <w:color w:val="FF0000"/>
                <w:sz w:val="24"/>
              </w:rPr>
              <w:t>Mastering English Literature</w:t>
            </w:r>
            <w:r>
              <w:rPr>
                <w:rFonts w:eastAsiaTheme="minorEastAsia"/>
                <w:i/>
                <w:color w:val="FF0000"/>
                <w:sz w:val="24"/>
              </w:rPr>
              <w:t>，</w:t>
            </w:r>
            <w:r>
              <w:rPr>
                <w:rFonts w:eastAsiaTheme="minorEastAsia"/>
                <w:i/>
                <w:color w:val="FF0000"/>
                <w:sz w:val="24"/>
              </w:rPr>
              <w:t>English Weekly</w:t>
            </w:r>
            <w:r>
              <w:rPr>
                <w:rFonts w:asciiTheme="minorEastAsia" w:eastAsiaTheme="minorEastAsia" w:hAnsiTheme="minorEastAsia"/>
                <w:color w:val="FF0000"/>
                <w:sz w:val="24"/>
              </w:rPr>
              <w:t>。</w:t>
            </w:r>
            <w:r>
              <w:rPr>
                <w:rFonts w:asciiTheme="minorEastAsia" w:eastAsiaTheme="minorEastAsia" w:hAnsiTheme="minorEastAsia" w:cs="Arial" w:hint="eastAsia"/>
                <w:color w:val="FF0000"/>
                <w:sz w:val="24"/>
              </w:rPr>
              <w:br/>
            </w:r>
          </w:p>
          <w:p w14:paraId="6D5D1299" w14:textId="77777777" w:rsidR="00704126" w:rsidRDefault="00FD3D3D">
            <w:pPr>
              <w:pStyle w:val="af"/>
              <w:numPr>
                <w:ilvl w:val="0"/>
                <w:numId w:val="2"/>
              </w:numPr>
              <w:spacing w:line="360" w:lineRule="auto"/>
              <w:ind w:firstLineChars="0"/>
              <w:rPr>
                <w:rFonts w:eastAsiaTheme="minorEastAsia"/>
                <w:color w:val="FF0000"/>
                <w:sz w:val="24"/>
              </w:rPr>
            </w:pPr>
            <w:r>
              <w:rPr>
                <w:rFonts w:asciiTheme="minorEastAsia" w:eastAsiaTheme="minorEastAsia" w:hAnsiTheme="minorEastAsia" w:cs="Arial" w:hint="eastAsia"/>
                <w:color w:val="FF0000"/>
                <w:sz w:val="24"/>
              </w:rPr>
              <w:t>参考文献的格式及举例</w:t>
            </w: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8"/>
                <w:szCs w:val="28"/>
              </w:rPr>
              <w:t>期刊类</w:t>
            </w:r>
          </w:p>
          <w:p w14:paraId="269F5A6A"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w:t>
            </w:r>
            <w:r w:rsidR="0073305D">
              <w:fldChar w:fldCharType="begin"/>
            </w:r>
            <w:r w:rsidR="0073305D">
              <w:instrText xml:space="preserve"> HYPERLINK "http://www.so.com/s?q=%E5%BA%8F%E5%8F%B7&amp;ie=utf-8&amp;src=internal_wenda_recommend_textn" \t "_blank" </w:instrText>
            </w:r>
            <w:r w:rsidR="0073305D">
              <w:fldChar w:fldCharType="separate"/>
            </w:r>
            <w:r>
              <w:rPr>
                <w:rStyle w:val="ad"/>
                <w:rFonts w:asciiTheme="minorEastAsia" w:eastAsiaTheme="minorEastAsia" w:hAnsiTheme="minorEastAsia" w:cs="Arial" w:hint="eastAsia"/>
                <w:color w:val="FF0000"/>
                <w:sz w:val="24"/>
              </w:rPr>
              <w:t>序号</w:t>
            </w:r>
            <w:r w:rsidR="0073305D">
              <w:rPr>
                <w:rStyle w:val="ad"/>
                <w:rFonts w:asciiTheme="minorEastAsia" w:eastAsiaTheme="minorEastAsia" w:hAnsiTheme="minorEastAsia" w:cs="Arial"/>
                <w:color w:val="FF0000"/>
                <w:sz w:val="24"/>
              </w:rPr>
              <w:fldChar w:fldCharType="end"/>
            </w:r>
            <w:r>
              <w:rPr>
                <w:rStyle w:val="ad"/>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作者.篇名[J].刊名，出版年份，</w:t>
            </w:r>
            <w:r>
              <w:rPr>
                <w:rFonts w:hint="eastAsia"/>
              </w:rPr>
              <w:fldChar w:fldCharType="begin"/>
            </w:r>
            <w:r>
              <w:instrText xml:space="preserve"> HYPERLINK "http://www.so.com/s?q=%E5%8D%B7%E5%8F%B7&amp;ie=utf-8&amp;src=internal_wenda_recommend_textn" \t "_blank" </w:instrText>
            </w:r>
            <w:r>
              <w:rPr>
                <w:rFonts w:hint="eastAsia"/>
              </w:rPr>
              <w:fldChar w:fldCharType="separate"/>
            </w:r>
            <w:r>
              <w:rPr>
                <w:rStyle w:val="ad"/>
                <w:rFonts w:asciiTheme="minorEastAsia" w:eastAsiaTheme="minorEastAsia" w:hAnsiTheme="minorEastAsia" w:cs="Arial" w:hint="eastAsia"/>
                <w:color w:val="FF0000"/>
                <w:sz w:val="24"/>
              </w:rPr>
              <w:t>卷号</w:t>
            </w:r>
            <w:r>
              <w:rPr>
                <w:rStyle w:val="ad"/>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w:t>
            </w:r>
            <w:hyperlink r:id="rId21" w:tgtFrame="_blank" w:history="1">
              <w:r>
                <w:rPr>
                  <w:rStyle w:val="ad"/>
                  <w:rFonts w:asciiTheme="minorEastAsia" w:eastAsiaTheme="minorEastAsia" w:hAnsiTheme="minorEastAsia" w:cs="Arial" w:hint="eastAsia"/>
                  <w:color w:val="FF0000"/>
                  <w:sz w:val="24"/>
                </w:rPr>
                <w:t>期号</w:t>
              </w:r>
            </w:hyperlink>
            <w:r>
              <w:rPr>
                <w:rFonts w:asciiTheme="minorEastAsia" w:eastAsiaTheme="minorEastAsia" w:hAnsiTheme="minorEastAsia" w:cs="Arial" w:hint="eastAsia"/>
                <w:color w:val="FF0000"/>
                <w:sz w:val="24"/>
              </w:rPr>
              <w:t>):起止</w:t>
            </w:r>
            <w:r>
              <w:rPr>
                <w:rFonts w:hint="eastAsia"/>
              </w:rPr>
              <w:fldChar w:fldCharType="begin"/>
            </w:r>
            <w:r>
              <w:instrText xml:space="preserve"> HYPERLINK "http://www.so.com/s?q=%E9%A1%B5%E7%A0%81&amp;ie=utf-8&amp;src=internal_wenda_recommend_textn" \t "_blank" </w:instrText>
            </w:r>
            <w:r>
              <w:rPr>
                <w:rFonts w:hint="eastAsia"/>
              </w:rPr>
              <w:fldChar w:fldCharType="separate"/>
            </w:r>
            <w:r>
              <w:rPr>
                <w:rStyle w:val="ad"/>
                <w:rFonts w:asciiTheme="minorEastAsia" w:eastAsiaTheme="minorEastAsia" w:hAnsiTheme="minorEastAsia" w:cs="Arial" w:hint="eastAsia"/>
                <w:color w:val="FF0000"/>
                <w:sz w:val="24"/>
              </w:rPr>
              <w:t>页码</w:t>
            </w:r>
            <w:r>
              <w:rPr>
                <w:rStyle w:val="ad"/>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王海粟.浅议</w:t>
            </w:r>
            <w:r>
              <w:rPr>
                <w:rFonts w:hint="eastAsia"/>
              </w:rPr>
              <w:fldChar w:fldCharType="begin"/>
            </w:r>
            <w:r>
              <w:instrText xml:space="preserve"> HYPERLINK "http://www.so.com/s?q=%E4%BC%9A%E8%AE%A1%E4%BF%A1%E6%81%AF%E6%8A%AB%E9%9C%B2%E6%A8%A1%E5%BC%8F&amp;ie=utf-8&amp;src=internal_wenda_recommend_textn" \t "_blank" </w:instrText>
            </w:r>
            <w:r>
              <w:rPr>
                <w:rFonts w:hint="eastAsia"/>
              </w:rPr>
              <w:fldChar w:fldCharType="separate"/>
            </w:r>
            <w:r>
              <w:rPr>
                <w:rStyle w:val="ad"/>
                <w:rFonts w:asciiTheme="minorEastAsia" w:eastAsiaTheme="minorEastAsia" w:hAnsiTheme="minorEastAsia" w:cs="Arial" w:hint="eastAsia"/>
                <w:color w:val="FF0000"/>
                <w:sz w:val="24"/>
              </w:rPr>
              <w:t>会计信息披露模式</w:t>
            </w:r>
            <w:r>
              <w:rPr>
                <w:rStyle w:val="ad"/>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[J].财政研究，2004,21(1):56-58.</w:t>
            </w:r>
            <w:r>
              <w:rPr>
                <w:rFonts w:asciiTheme="minorEastAsia" w:eastAsiaTheme="minorEastAsia" w:hAnsiTheme="minorEastAsia" w:cs="Arial" w:hint="eastAsia"/>
                <w:color w:val="FF0000"/>
                <w:sz w:val="24"/>
              </w:rPr>
              <w:br/>
              <w:t xml:space="preserve">  2</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夏鲁惠.</w:t>
            </w:r>
            <w:hyperlink r:id="rId22" w:tgtFrame="_blank" w:history="1">
              <w:r>
                <w:rPr>
                  <w:rStyle w:val="ad"/>
                  <w:rFonts w:asciiTheme="minorEastAsia" w:eastAsiaTheme="minorEastAsia" w:hAnsiTheme="minorEastAsia" w:cs="Arial" w:hint="eastAsia"/>
                  <w:color w:val="FF0000"/>
                  <w:sz w:val="24"/>
                </w:rPr>
                <w:t>高等学校</w:t>
              </w:r>
            </w:hyperlink>
            <w:r>
              <w:rPr>
                <w:rFonts w:asciiTheme="minorEastAsia" w:eastAsiaTheme="minorEastAsia" w:hAnsiTheme="minorEastAsia" w:cs="Arial" w:hint="eastAsia"/>
                <w:color w:val="FF0000"/>
                <w:sz w:val="24"/>
              </w:rPr>
              <w:t>毕业论文教学情况</w:t>
            </w:r>
            <w:hyperlink r:id="rId23" w:tgtFrame="_blank" w:history="1">
              <w:r>
                <w:rPr>
                  <w:rStyle w:val="ad"/>
                  <w:rFonts w:asciiTheme="minorEastAsia" w:eastAsiaTheme="minorEastAsia" w:hAnsiTheme="minorEastAsia" w:cs="Arial" w:hint="eastAsia"/>
                  <w:color w:val="FF0000"/>
                  <w:sz w:val="24"/>
                </w:rPr>
                <w:t>调研报告</w:t>
              </w:r>
            </w:hyperlink>
            <w:r>
              <w:rPr>
                <w:rFonts w:asciiTheme="minorEastAsia" w:eastAsiaTheme="minorEastAsia" w:hAnsiTheme="minorEastAsia" w:cs="Arial" w:hint="eastAsia"/>
                <w:color w:val="FF0000"/>
                <w:sz w:val="24"/>
              </w:rPr>
              <w:t xml:space="preserve">[J].高等理科教育，  </w:t>
            </w:r>
          </w:p>
          <w:p w14:paraId="4A5C5E76" w14:textId="77777777" w:rsidR="00704126" w:rsidRDefault="00FD3D3D">
            <w:pPr>
              <w:spacing w:line="360" w:lineRule="auto"/>
              <w:ind w:leftChars="228" w:left="479"/>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2004(1):46-52.</w:t>
            </w:r>
          </w:p>
          <w:p w14:paraId="54A0B96C" w14:textId="77777777" w:rsidR="00704126" w:rsidRDefault="00FD3D3D">
            <w:pPr>
              <w:spacing w:line="360" w:lineRule="auto"/>
              <w:ind w:firstLineChars="100" w:firstLine="240"/>
              <w:rPr>
                <w:rFonts w:eastAsiaTheme="minorEastAsia"/>
                <w:color w:val="FF0000"/>
                <w:sz w:val="24"/>
              </w:rPr>
            </w:pPr>
            <w:r>
              <w:rPr>
                <w:rFonts w:eastAsiaTheme="minorEastAsia" w:hint="eastAsia"/>
                <w:color w:val="FF0000"/>
                <w:sz w:val="24"/>
              </w:rPr>
              <w:t>3.</w:t>
            </w:r>
            <w:r>
              <w:rPr>
                <w:rFonts w:eastAsiaTheme="minorEastAsia"/>
                <w:color w:val="FF0000"/>
                <w:sz w:val="24"/>
              </w:rPr>
              <w:t xml:space="preserve">Heider, E.R.&amp; </w:t>
            </w:r>
            <w:proofErr w:type="spellStart"/>
            <w:r>
              <w:rPr>
                <w:rFonts w:eastAsiaTheme="minorEastAsia"/>
                <w:color w:val="FF0000"/>
                <w:sz w:val="24"/>
              </w:rPr>
              <w:t>D.</w:t>
            </w:r>
            <w:proofErr w:type="gramStart"/>
            <w:r>
              <w:rPr>
                <w:rFonts w:eastAsiaTheme="minorEastAsia"/>
                <w:color w:val="FF0000"/>
                <w:sz w:val="24"/>
              </w:rPr>
              <w:t>C.Oliver</w:t>
            </w:r>
            <w:proofErr w:type="spellEnd"/>
            <w:proofErr w:type="gramEnd"/>
            <w:r>
              <w:rPr>
                <w:rFonts w:eastAsiaTheme="minorEastAsia"/>
                <w:color w:val="FF0000"/>
                <w:sz w:val="24"/>
              </w:rPr>
              <w:t xml:space="preserve">. The structure of color space in naming and memory of </w:t>
            </w:r>
          </w:p>
          <w:p w14:paraId="34F634EF" w14:textId="77777777" w:rsidR="00704126" w:rsidRDefault="00FD3D3D">
            <w:pPr>
              <w:spacing w:line="360" w:lineRule="auto"/>
              <w:ind w:firstLineChars="200" w:firstLine="480"/>
              <w:rPr>
                <w:rFonts w:eastAsiaTheme="minorEastAsia"/>
                <w:color w:val="FF0000"/>
                <w:sz w:val="24"/>
              </w:rPr>
            </w:pPr>
            <w:r>
              <w:rPr>
                <w:rFonts w:eastAsiaTheme="minorEastAsia"/>
                <w:color w:val="FF0000"/>
                <w:sz w:val="24"/>
              </w:rPr>
              <w:t>two languages [J]. Foreign Language Teaching and Research, 1999, (3): 62 – 67.</w:t>
            </w:r>
          </w:p>
          <w:p w14:paraId="6459805A" w14:textId="77777777" w:rsidR="00704126" w:rsidRDefault="00FD3D3D">
            <w:pPr>
              <w:spacing w:line="360" w:lineRule="auto"/>
              <w:rPr>
                <w:rFonts w:asciiTheme="minorEastAsia" w:eastAsiaTheme="minorEastAsia" w:hAnsiTheme="minorEastAsia" w:cs="Arial"/>
                <w:color w:val="FF0000"/>
                <w:sz w:val="24"/>
              </w:rPr>
            </w:pPr>
            <w:r>
              <w:rPr>
                <w:rFonts w:eastAsiaTheme="minorEastAsia"/>
                <w:color w:val="FF0000"/>
                <w:sz w:val="24"/>
              </w:rPr>
              <w:br/>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8"/>
                <w:szCs w:val="28"/>
              </w:rPr>
              <w:t>专著类</w:t>
            </w:r>
            <w:r>
              <w:rPr>
                <w:rFonts w:asciiTheme="minorEastAsia" w:eastAsiaTheme="minorEastAsia" w:hAnsiTheme="minorEastAsia" w:cs="Arial" w:hint="eastAsia"/>
                <w:color w:val="FF0000"/>
                <w:sz w:val="24"/>
              </w:rPr>
              <w:br/>
              <w:t>【格式】序号.作者.书名[M].出版地:</w:t>
            </w:r>
            <w:hyperlink r:id="rId24" w:tgtFrame="_blank" w:history="1">
              <w:r>
                <w:rPr>
                  <w:rStyle w:val="ad"/>
                  <w:rFonts w:asciiTheme="minorEastAsia" w:eastAsiaTheme="minorEastAsia" w:hAnsiTheme="minorEastAsia" w:cs="Arial" w:hint="eastAsia"/>
                  <w:color w:val="FF0000"/>
                  <w:sz w:val="24"/>
                </w:rPr>
                <w:t>出版社</w:t>
              </w:r>
            </w:hyperlink>
            <w:r>
              <w:rPr>
                <w:rFonts w:asciiTheme="minorEastAsia" w:eastAsiaTheme="minorEastAsia" w:hAnsiTheme="minorEastAsia" w:cs="Arial" w:hint="eastAsia"/>
                <w:color w:val="FF0000"/>
                <w:sz w:val="24"/>
              </w:rPr>
              <w:t>，出版年份:起止页码.</w:t>
            </w: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4"/>
              </w:rPr>
              <w:lastRenderedPageBreak/>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p>
          <w:p w14:paraId="589DDA21" w14:textId="77777777" w:rsidR="00704126" w:rsidRDefault="00FD3D3D">
            <w:pPr>
              <w:numPr>
                <w:ilvl w:val="0"/>
                <w:numId w:val="3"/>
              </w:numPr>
              <w:tabs>
                <w:tab w:val="clear" w:pos="312"/>
              </w:tabs>
              <w:spacing w:line="360" w:lineRule="auto"/>
              <w:ind w:leftChars="228" w:left="959" w:hangingChars="200" w:hanging="48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4"/>
              </w:rPr>
              <w:t>葛家澍，林志军.</w:t>
            </w:r>
            <w:r>
              <w:rPr>
                <w:rFonts w:asciiTheme="minorEastAsia" w:eastAsiaTheme="minorEastAsia" w:hAnsiTheme="minorEastAsia" w:cs="Arial"/>
                <w:color w:val="FF0000"/>
                <w:sz w:val="24"/>
              </w:rPr>
              <w:t xml:space="preserve"> </w:t>
            </w:r>
            <w:hyperlink r:id="rId25" w:tgtFrame="_blank" w:history="1">
              <w:r>
                <w:rPr>
                  <w:rStyle w:val="ad"/>
                  <w:rFonts w:asciiTheme="minorEastAsia" w:eastAsiaTheme="minorEastAsia" w:hAnsiTheme="minorEastAsia" w:cs="Arial" w:hint="eastAsia"/>
                  <w:color w:val="FF0000"/>
                  <w:sz w:val="24"/>
                </w:rPr>
                <w:t>现代</w:t>
              </w:r>
            </w:hyperlink>
            <w:hyperlink r:id="rId26" w:tgtFrame="_blank" w:history="1">
              <w:proofErr w:type="gramStart"/>
              <w:r>
                <w:rPr>
                  <w:rStyle w:val="ad"/>
                  <w:rFonts w:asciiTheme="minorEastAsia" w:eastAsiaTheme="minorEastAsia" w:hAnsiTheme="minorEastAsia" w:cs="Arial" w:hint="eastAsia"/>
                  <w:color w:val="FF0000"/>
                  <w:sz w:val="24"/>
                </w:rPr>
                <w:t>西方</w:t>
              </w:r>
              <w:proofErr w:type="gramEnd"/>
            </w:hyperlink>
            <w:r>
              <w:rPr>
                <w:rFonts w:asciiTheme="minorEastAsia" w:eastAsiaTheme="minorEastAsia" w:hAnsiTheme="minorEastAsia" w:cs="Arial" w:hint="eastAsia"/>
                <w:color w:val="FF0000"/>
                <w:sz w:val="24"/>
              </w:rPr>
              <w:t>财务会计理论[M].厦门:</w:t>
            </w:r>
            <w:hyperlink r:id="rId27" w:tgtFrame="_blank" w:history="1">
              <w:r>
                <w:rPr>
                  <w:rStyle w:val="ad"/>
                  <w:rFonts w:asciiTheme="minorEastAsia" w:eastAsiaTheme="minorEastAsia" w:hAnsiTheme="minorEastAsia" w:cs="Arial" w:hint="eastAsia"/>
                  <w:color w:val="FF0000"/>
                  <w:sz w:val="24"/>
                </w:rPr>
                <w:t>厦门大学出版社</w:t>
              </w:r>
            </w:hyperlink>
            <w:r>
              <w:rPr>
                <w:rStyle w:val="ad"/>
                <w:rFonts w:asciiTheme="minorEastAsia" w:eastAsiaTheme="minorEastAsia" w:hAnsiTheme="minorEastAsia" w:cs="Arial" w:hint="eastAsia"/>
                <w:color w:val="FF0000"/>
                <w:sz w:val="24"/>
              </w:rPr>
              <w:t>,</w:t>
            </w:r>
            <w:r>
              <w:rPr>
                <w:rFonts w:asciiTheme="minorEastAsia" w:eastAsiaTheme="minorEastAsia" w:hAnsiTheme="minorEastAsia" w:cs="Arial" w:hint="eastAsia"/>
                <w:color w:val="FF0000"/>
                <w:sz w:val="24"/>
              </w:rPr>
              <w:t>2001:42.</w:t>
            </w:r>
          </w:p>
          <w:p w14:paraId="3AC6113C" w14:textId="77777777" w:rsidR="00704126" w:rsidRDefault="00FD3D3D">
            <w:pPr>
              <w:numPr>
                <w:ilvl w:val="0"/>
                <w:numId w:val="3"/>
              </w:numPr>
              <w:tabs>
                <w:tab w:val="clear" w:pos="312"/>
              </w:tabs>
              <w:spacing w:line="360" w:lineRule="auto"/>
              <w:ind w:leftChars="228" w:left="959" w:hangingChars="200" w:hanging="480"/>
              <w:rPr>
                <w:rFonts w:asciiTheme="minorEastAsia" w:eastAsiaTheme="minorEastAsia" w:hAnsiTheme="minorEastAsia" w:cs="Arial"/>
                <w:color w:val="FF0000"/>
                <w:sz w:val="28"/>
                <w:szCs w:val="28"/>
              </w:rPr>
            </w:pPr>
            <w:r>
              <w:rPr>
                <w:rFonts w:eastAsiaTheme="minorEastAsia"/>
                <w:color w:val="FF0000"/>
                <w:sz w:val="24"/>
              </w:rPr>
              <w:t>Gill, R. Mastering English Literature [M]. London: Macmillan, 1985: 42-45</w:t>
            </w:r>
          </w:p>
          <w:p w14:paraId="5B8FFE31" w14:textId="77777777" w:rsidR="00704126" w:rsidRDefault="00FD3D3D">
            <w:pPr>
              <w:spacing w:line="360" w:lineRule="auto"/>
              <w:ind w:firstLineChars="200" w:firstLine="56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8"/>
                <w:szCs w:val="28"/>
              </w:rPr>
              <w:t>报纸类</w:t>
            </w:r>
          </w:p>
          <w:p w14:paraId="3E177E02" w14:textId="77777777" w:rsidR="00704126" w:rsidRDefault="00FD3D3D">
            <w:pPr>
              <w:spacing w:line="360" w:lineRule="auto"/>
              <w:rPr>
                <w:rFonts w:eastAsiaTheme="minorEastAsia"/>
                <w:color w:val="FF0000"/>
                <w:sz w:val="24"/>
              </w:rPr>
            </w:pPr>
            <w:r>
              <w:rPr>
                <w:rFonts w:asciiTheme="minorEastAsia" w:eastAsiaTheme="minorEastAsia" w:hAnsiTheme="minorEastAsia" w:cs="Arial" w:hint="eastAsia"/>
                <w:color w:val="FF0000"/>
                <w:sz w:val="24"/>
              </w:rP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作者.篇名[N].报纸名，出版日期(版次).</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6</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李大伦.经济全球化的</w:t>
            </w:r>
            <w:r>
              <w:rPr>
                <w:rFonts w:hint="eastAsia"/>
              </w:rPr>
              <w:fldChar w:fldCharType="begin"/>
            </w:r>
            <w:r>
              <w:instrText xml:space="preserve"> HYPERLINK "http://www.so.com/s?q=%E9%87%8D%E8%A6%81%E6%80%A7&amp;ie=utf-8&amp;src=internal_wenda_recommend_textn" \t "_blank" </w:instrText>
            </w:r>
            <w:r>
              <w:rPr>
                <w:rFonts w:hint="eastAsia"/>
              </w:rPr>
              <w:fldChar w:fldCharType="separate"/>
            </w:r>
            <w:r>
              <w:rPr>
                <w:rStyle w:val="ad"/>
                <w:rFonts w:asciiTheme="minorEastAsia" w:eastAsiaTheme="minorEastAsia" w:hAnsiTheme="minorEastAsia" w:cs="Arial" w:hint="eastAsia"/>
                <w:color w:val="FF0000"/>
                <w:sz w:val="24"/>
              </w:rPr>
              <w:t>重要性</w:t>
            </w:r>
            <w:r>
              <w:rPr>
                <w:rStyle w:val="ad"/>
                <w:rFonts w:asciiTheme="minorEastAsia" w:eastAsiaTheme="minorEastAsia" w:hAnsiTheme="minorEastAsia" w:cs="Arial" w:hint="eastAsia"/>
                <w:color w:val="FF0000"/>
                <w:sz w:val="24"/>
              </w:rPr>
              <w:fldChar w:fldCharType="end"/>
            </w:r>
            <w:r>
              <w:rPr>
                <w:rFonts w:asciiTheme="minorEastAsia" w:eastAsiaTheme="minorEastAsia" w:hAnsiTheme="minorEastAsia" w:cs="Arial" w:hint="eastAsia"/>
                <w:color w:val="FF0000"/>
                <w:sz w:val="24"/>
              </w:rPr>
              <w:t>[N]. 光明日报，1998(3).</w:t>
            </w:r>
            <w:r>
              <w:rPr>
                <w:rFonts w:asciiTheme="minorEastAsia" w:eastAsiaTheme="minorEastAsia" w:hAnsiTheme="minorEastAsia" w:cs="Arial" w:hint="eastAsia"/>
                <w:color w:val="FF0000"/>
                <w:sz w:val="24"/>
              </w:rPr>
              <w:br/>
              <w:t xml:space="preserve">    7</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r>
              <w:rPr>
                <w:rFonts w:eastAsiaTheme="minorEastAsia"/>
                <w:color w:val="FF0000"/>
                <w:sz w:val="24"/>
              </w:rPr>
              <w:t xml:space="preserve">French, </w:t>
            </w:r>
            <w:proofErr w:type="gramStart"/>
            <w:r>
              <w:rPr>
                <w:rFonts w:eastAsiaTheme="minorEastAsia"/>
                <w:color w:val="FF0000"/>
                <w:sz w:val="24"/>
              </w:rPr>
              <w:t>W.</w:t>
            </w:r>
            <w:r>
              <w:rPr>
                <w:rFonts w:eastAsiaTheme="minorEastAsia" w:hint="eastAsia"/>
                <w:color w:val="FF0000"/>
                <w:sz w:val="24"/>
              </w:rPr>
              <w:t>.</w:t>
            </w:r>
            <w:proofErr w:type="gramEnd"/>
            <w:r>
              <w:rPr>
                <w:rFonts w:eastAsiaTheme="minorEastAsia" w:hint="eastAsia"/>
                <w:color w:val="FF0000"/>
                <w:sz w:val="24"/>
              </w:rPr>
              <w:t xml:space="preserve"> </w:t>
            </w:r>
            <w:r>
              <w:rPr>
                <w:rFonts w:eastAsiaTheme="minorEastAsia"/>
                <w:color w:val="FF0000"/>
                <w:sz w:val="24"/>
              </w:rPr>
              <w:t xml:space="preserve">Between Silences: A Voice from China[N]. Atlantic Weekly, </w:t>
            </w:r>
            <w:r>
              <w:rPr>
                <w:rFonts w:eastAsiaTheme="minorEastAsia" w:hint="eastAsia"/>
                <w:color w:val="FF0000"/>
                <w:sz w:val="24"/>
              </w:rPr>
              <w:t xml:space="preserve"> </w:t>
            </w:r>
          </w:p>
          <w:p w14:paraId="2649F542" w14:textId="77777777" w:rsidR="00704126" w:rsidRDefault="00FD3D3D">
            <w:pPr>
              <w:spacing w:line="360" w:lineRule="auto"/>
              <w:ind w:firstLineChars="300" w:firstLine="720"/>
              <w:rPr>
                <w:rFonts w:eastAsiaTheme="minorEastAsia"/>
                <w:color w:val="FF0000"/>
                <w:sz w:val="24"/>
              </w:rPr>
            </w:pPr>
            <w:r>
              <w:rPr>
                <w:rFonts w:eastAsiaTheme="minorEastAsia"/>
                <w:color w:val="FF0000"/>
                <w:sz w:val="24"/>
              </w:rPr>
              <w:t>1987(33).</w:t>
            </w:r>
          </w:p>
          <w:p w14:paraId="7E52B958" w14:textId="77777777" w:rsidR="00704126" w:rsidRDefault="00FD3D3D">
            <w:pPr>
              <w:spacing w:line="360" w:lineRule="auto"/>
              <w:rPr>
                <w:rFonts w:eastAsiaTheme="minorEastAsia"/>
                <w:color w:val="FF0000"/>
                <w:sz w:val="24"/>
              </w:rPr>
            </w:pPr>
            <w:r>
              <w:rPr>
                <w:rFonts w:eastAsiaTheme="minorEastAsia"/>
                <w:color w:val="FF0000"/>
                <w:sz w:val="24"/>
              </w:rPr>
              <w:br/>
            </w:r>
            <w:r>
              <w:rPr>
                <w:rFonts w:asciiTheme="minorEastAsia" w:eastAsiaTheme="minorEastAsia" w:hAnsiTheme="minorEastAsia" w:cs="Arial" w:hint="eastAsia"/>
                <w:color w:val="FF0000"/>
                <w:sz w:val="28"/>
                <w:szCs w:val="28"/>
              </w:rPr>
              <w:t xml:space="preserve"> </w:t>
            </w:r>
            <w:r>
              <w:rPr>
                <w:rFonts w:asciiTheme="minorEastAsia" w:eastAsiaTheme="minorEastAsia" w:hAnsiTheme="minorEastAsia" w:cs="Arial"/>
                <w:color w:val="FF0000"/>
                <w:sz w:val="28"/>
                <w:szCs w:val="28"/>
              </w:rPr>
              <w:t xml:space="preserve">  </w:t>
            </w:r>
            <w:r>
              <w:rPr>
                <w:rFonts w:asciiTheme="minorEastAsia" w:eastAsiaTheme="minorEastAsia" w:hAnsiTheme="minorEastAsia" w:cs="Arial" w:hint="eastAsia"/>
                <w:color w:val="FF0000"/>
                <w:sz w:val="28"/>
                <w:szCs w:val="28"/>
              </w:rPr>
              <w:t>论文集</w:t>
            </w:r>
            <w:r>
              <w:rPr>
                <w:rFonts w:asciiTheme="minorEastAsia" w:eastAsiaTheme="minorEastAsia" w:hAnsiTheme="minorEastAsia" w:cs="Arial" w:hint="eastAsia"/>
                <w:color w:val="FF0000"/>
                <w:sz w:val="24"/>
              </w:rPr>
              <w:b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作者.篇名[C].出版地:出版者，出版年份:起始页码.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8</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伍蠡甫.</w:t>
            </w:r>
            <w:hyperlink r:id="rId28" w:tgtFrame="_blank" w:history="1">
              <w:r>
                <w:rPr>
                  <w:rStyle w:val="ad"/>
                  <w:rFonts w:asciiTheme="minorEastAsia" w:eastAsiaTheme="minorEastAsia" w:hAnsiTheme="minorEastAsia" w:cs="Arial" w:hint="eastAsia"/>
                  <w:color w:val="FF0000"/>
                  <w:sz w:val="24"/>
                </w:rPr>
                <w:t>西方文论</w:t>
              </w:r>
            </w:hyperlink>
            <w:r>
              <w:rPr>
                <w:rFonts w:asciiTheme="minorEastAsia" w:eastAsiaTheme="minorEastAsia" w:hAnsiTheme="minorEastAsia" w:cs="Arial" w:hint="eastAsia"/>
                <w:color w:val="FF0000"/>
                <w:sz w:val="24"/>
              </w:rPr>
              <w:t>选[C]. 上海:</w:t>
            </w:r>
            <w:hyperlink r:id="rId29" w:tgtFrame="_blank" w:history="1">
              <w:r>
                <w:rPr>
                  <w:rStyle w:val="ad"/>
                  <w:rFonts w:asciiTheme="minorEastAsia" w:eastAsiaTheme="minorEastAsia" w:hAnsiTheme="minorEastAsia" w:cs="Arial" w:hint="eastAsia"/>
                  <w:color w:val="FF0000"/>
                  <w:sz w:val="24"/>
                </w:rPr>
                <w:t>上海译文出版社</w:t>
              </w:r>
            </w:hyperlink>
            <w:r>
              <w:rPr>
                <w:rFonts w:asciiTheme="minorEastAsia" w:eastAsiaTheme="minorEastAsia" w:hAnsiTheme="minorEastAsia" w:cs="Arial" w:hint="eastAsia"/>
                <w:color w:val="FF0000"/>
                <w:sz w:val="24"/>
              </w:rPr>
              <w:t>，1979:12-17.</w:t>
            </w:r>
            <w:r>
              <w:rPr>
                <w:rFonts w:asciiTheme="minorEastAsia" w:eastAsiaTheme="minorEastAsia" w:hAnsiTheme="minorEastAsia" w:cs="Arial" w:hint="eastAsia"/>
                <w:color w:val="FF0000"/>
                <w:sz w:val="24"/>
              </w:rPr>
              <w:br/>
              <w:t xml:space="preserve">  9</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proofErr w:type="spellStart"/>
            <w:proofErr w:type="gramStart"/>
            <w:r>
              <w:rPr>
                <w:rFonts w:eastAsiaTheme="minorEastAsia"/>
                <w:color w:val="FF0000"/>
                <w:sz w:val="24"/>
              </w:rPr>
              <w:t>Spivak,G</w:t>
            </w:r>
            <w:proofErr w:type="spellEnd"/>
            <w:r>
              <w:rPr>
                <w:rFonts w:eastAsiaTheme="minorEastAsia"/>
                <w:color w:val="FF0000"/>
                <w:sz w:val="24"/>
              </w:rPr>
              <w:t>.</w:t>
            </w:r>
            <w:proofErr w:type="gramEnd"/>
            <w:r>
              <w:rPr>
                <w:rFonts w:eastAsiaTheme="minorEastAsia"/>
                <w:color w:val="FF0000"/>
                <w:sz w:val="24"/>
              </w:rPr>
              <w:t xml:space="preserve"> “Can the Subaltern Speak?”[A]. In </w:t>
            </w:r>
            <w:proofErr w:type="spellStart"/>
            <w:proofErr w:type="gramStart"/>
            <w:r>
              <w:rPr>
                <w:rFonts w:eastAsiaTheme="minorEastAsia"/>
                <w:color w:val="FF0000"/>
                <w:sz w:val="24"/>
              </w:rPr>
              <w:t>C.Nelson</w:t>
            </w:r>
            <w:proofErr w:type="spellEnd"/>
            <w:proofErr w:type="gramEnd"/>
            <w:r>
              <w:rPr>
                <w:rFonts w:eastAsiaTheme="minorEastAsia"/>
                <w:color w:val="FF0000"/>
                <w:sz w:val="24"/>
              </w:rPr>
              <w:t xml:space="preserve"> &amp; L. Grossberg(eds.). </w:t>
            </w:r>
            <w:r>
              <w:rPr>
                <w:rFonts w:eastAsiaTheme="minorEastAsia" w:hint="eastAsia"/>
                <w:color w:val="FF0000"/>
                <w:sz w:val="24"/>
              </w:rPr>
              <w:t xml:space="preserve">  </w:t>
            </w:r>
          </w:p>
          <w:p w14:paraId="469D530A" w14:textId="77777777" w:rsidR="00704126" w:rsidRDefault="00FD3D3D">
            <w:pPr>
              <w:spacing w:line="360" w:lineRule="auto"/>
              <w:ind w:leftChars="114" w:left="239" w:firstLineChars="100" w:firstLine="240"/>
              <w:rPr>
                <w:rFonts w:eastAsiaTheme="minorEastAsia"/>
                <w:color w:val="FF0000"/>
                <w:sz w:val="24"/>
              </w:rPr>
            </w:pPr>
            <w:r>
              <w:rPr>
                <w:rFonts w:eastAsiaTheme="minorEastAsia"/>
                <w:color w:val="FF0000"/>
                <w:sz w:val="24"/>
              </w:rPr>
              <w:t xml:space="preserve">Victory in Limbo: </w:t>
            </w:r>
            <w:proofErr w:type="spellStart"/>
            <w:r>
              <w:rPr>
                <w:rFonts w:eastAsiaTheme="minorEastAsia"/>
                <w:color w:val="FF0000"/>
                <w:sz w:val="24"/>
              </w:rPr>
              <w:t>Imigism</w:t>
            </w:r>
            <w:proofErr w:type="spellEnd"/>
            <w:r>
              <w:rPr>
                <w:rFonts w:eastAsiaTheme="minorEastAsia"/>
                <w:color w:val="FF0000"/>
                <w:sz w:val="24"/>
              </w:rPr>
              <w:t xml:space="preserve"> [C]. Urbana: University of Illinois Press, 1988</w:t>
            </w:r>
            <w:r>
              <w:rPr>
                <w:rFonts w:eastAsiaTheme="minorEastAsia" w:hint="eastAsia"/>
                <w:color w:val="FF0000"/>
                <w:sz w:val="24"/>
              </w:rPr>
              <w:t xml:space="preserve">: </w:t>
            </w:r>
            <w:r>
              <w:rPr>
                <w:rFonts w:eastAsiaTheme="minorEastAsia"/>
                <w:color w:val="FF0000"/>
                <w:sz w:val="24"/>
              </w:rPr>
              <w:t>271-313.</w:t>
            </w:r>
            <w:r>
              <w:rPr>
                <w:rFonts w:eastAsiaTheme="minorEastAsia"/>
                <w:color w:val="FF0000"/>
                <w:sz w:val="24"/>
              </w:rPr>
              <w:br/>
              <w:t xml:space="preserve">10. </w:t>
            </w:r>
            <w:proofErr w:type="spellStart"/>
            <w:r>
              <w:rPr>
                <w:rFonts w:eastAsiaTheme="minorEastAsia"/>
                <w:color w:val="FF0000"/>
                <w:sz w:val="24"/>
              </w:rPr>
              <w:t>Almarza</w:t>
            </w:r>
            <w:proofErr w:type="spellEnd"/>
            <w:r>
              <w:rPr>
                <w:rFonts w:eastAsiaTheme="minorEastAsia"/>
                <w:color w:val="FF0000"/>
                <w:sz w:val="24"/>
              </w:rPr>
              <w:t xml:space="preserve">, G.G. Student foreign language teacher’s knowledge growth [A]. In   </w:t>
            </w:r>
          </w:p>
          <w:p w14:paraId="1C877A08" w14:textId="77777777" w:rsidR="00704126" w:rsidRDefault="00FD3D3D">
            <w:pPr>
              <w:spacing w:line="360" w:lineRule="auto"/>
              <w:ind w:leftChars="228" w:left="479"/>
              <w:rPr>
                <w:rFonts w:eastAsiaTheme="minorEastAsia"/>
                <w:color w:val="FF0000"/>
                <w:sz w:val="24"/>
              </w:rPr>
            </w:pPr>
            <w:proofErr w:type="spellStart"/>
            <w:r>
              <w:rPr>
                <w:rFonts w:eastAsiaTheme="minorEastAsia"/>
                <w:color w:val="FF0000"/>
                <w:sz w:val="24"/>
              </w:rPr>
              <w:t>D.Freeman</w:t>
            </w:r>
            <w:proofErr w:type="spellEnd"/>
            <w:r>
              <w:rPr>
                <w:rFonts w:eastAsiaTheme="minorEastAsia"/>
                <w:color w:val="FF0000"/>
                <w:sz w:val="24"/>
              </w:rPr>
              <w:t xml:space="preserve"> and </w:t>
            </w:r>
            <w:proofErr w:type="spellStart"/>
            <w:r>
              <w:rPr>
                <w:rFonts w:eastAsiaTheme="minorEastAsia"/>
                <w:color w:val="FF0000"/>
                <w:sz w:val="24"/>
              </w:rPr>
              <w:t>J.C.Richards</w:t>
            </w:r>
            <w:proofErr w:type="spellEnd"/>
            <w:r>
              <w:rPr>
                <w:rFonts w:eastAsiaTheme="minorEastAsia"/>
                <w:color w:val="FF0000"/>
                <w:sz w:val="24"/>
              </w:rPr>
              <w:t xml:space="preserve"> (eds.). Teacher Learning in Language Teaching [C]. New York: Cambridge University Press. 1996: 50-78.</w:t>
            </w:r>
          </w:p>
          <w:p w14:paraId="14613EC1" w14:textId="77777777" w:rsidR="00704126" w:rsidRDefault="00704126">
            <w:pPr>
              <w:spacing w:line="360" w:lineRule="auto"/>
              <w:ind w:leftChars="100" w:left="210"/>
              <w:rPr>
                <w:rFonts w:eastAsiaTheme="minorEastAsia"/>
                <w:color w:val="FF0000"/>
                <w:sz w:val="24"/>
              </w:rPr>
            </w:pPr>
          </w:p>
          <w:p w14:paraId="71B12E47" w14:textId="77777777" w:rsidR="00704126" w:rsidRDefault="00FD3D3D">
            <w:pPr>
              <w:spacing w:line="360" w:lineRule="auto"/>
              <w:ind w:firstLineChars="100" w:firstLine="28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8"/>
                <w:szCs w:val="28"/>
              </w:rPr>
              <w:t>学位论文</w:t>
            </w:r>
            <w:r>
              <w:rPr>
                <w:rFonts w:asciiTheme="minorEastAsia" w:eastAsiaTheme="minorEastAsia" w:hAnsiTheme="minorEastAsia" w:cs="Arial" w:hint="eastAsia"/>
                <w:color w:val="FF0000"/>
                <w:sz w:val="24"/>
              </w:rPr>
              <w:br/>
              <w:t>【格式】序号</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作者.篇名[D].出版地:保存者，出版年份:起始页码.</w:t>
            </w:r>
            <w:r>
              <w:rPr>
                <w:rFonts w:asciiTheme="minorEastAsia" w:eastAsiaTheme="minorEastAsia" w:hAnsiTheme="minorEastAsia" w:cs="Arial" w:hint="eastAsia"/>
                <w:color w:val="FF0000"/>
                <w:sz w:val="24"/>
              </w:rPr>
              <w:br/>
              <w:t xml:space="preserve"> </w:t>
            </w:r>
            <w:r>
              <w:rPr>
                <w:rFonts w:asciiTheme="minorEastAsia" w:eastAsiaTheme="minorEastAsia" w:hAnsiTheme="minorEastAsia" w:cs="Arial"/>
                <w:color w:val="FF0000"/>
                <w:sz w:val="24"/>
              </w:rPr>
              <w:t xml:space="preserve"> </w:t>
            </w:r>
            <w:r>
              <w:rPr>
                <w:rFonts w:asciiTheme="minorEastAsia" w:eastAsiaTheme="minorEastAsia" w:hAnsiTheme="minorEastAsia" w:cs="Arial" w:hint="eastAsia"/>
                <w:color w:val="FF0000"/>
                <w:sz w:val="24"/>
              </w:rPr>
              <w:t>举例:</w:t>
            </w:r>
            <w:r>
              <w:rPr>
                <w:rFonts w:asciiTheme="minorEastAsia" w:eastAsiaTheme="minorEastAsia" w:hAnsiTheme="minorEastAsia" w:cs="Arial" w:hint="eastAsia"/>
                <w:color w:val="FF0000"/>
                <w:sz w:val="24"/>
              </w:rPr>
              <w:br/>
              <w:t xml:space="preserve">   11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w:t>
            </w:r>
            <w:proofErr w:type="gramStart"/>
            <w:r>
              <w:rPr>
                <w:rFonts w:asciiTheme="minorEastAsia" w:eastAsiaTheme="minorEastAsia" w:hAnsiTheme="minorEastAsia" w:cs="Arial" w:hint="eastAsia"/>
                <w:color w:val="FF0000"/>
                <w:sz w:val="24"/>
              </w:rPr>
              <w:t>张筑生</w:t>
            </w:r>
            <w:proofErr w:type="gramEnd"/>
            <w:r>
              <w:rPr>
                <w:rFonts w:asciiTheme="minorEastAsia" w:eastAsiaTheme="minorEastAsia" w:hAnsiTheme="minorEastAsia" w:cs="Arial" w:hint="eastAsia"/>
                <w:color w:val="FF0000"/>
                <w:sz w:val="24"/>
              </w:rPr>
              <w:t>.微分半动力系统的不变集[D].北京:</w:t>
            </w:r>
            <w:hyperlink r:id="rId30" w:tgtFrame="_blank" w:history="1">
              <w:r>
                <w:rPr>
                  <w:rStyle w:val="ad"/>
                  <w:rFonts w:asciiTheme="minorEastAsia" w:eastAsiaTheme="minorEastAsia" w:hAnsiTheme="minorEastAsia" w:cs="Arial" w:hint="eastAsia"/>
                  <w:color w:val="FF0000"/>
                  <w:sz w:val="24"/>
                </w:rPr>
                <w:t>北京大学</w:t>
              </w:r>
            </w:hyperlink>
            <w:hyperlink r:id="rId31" w:tgtFrame="_blank" w:history="1">
              <w:r>
                <w:rPr>
                  <w:rStyle w:val="ad"/>
                  <w:rFonts w:asciiTheme="minorEastAsia" w:eastAsiaTheme="minorEastAsia" w:hAnsiTheme="minorEastAsia" w:cs="Arial" w:hint="eastAsia"/>
                  <w:color w:val="FF0000"/>
                  <w:sz w:val="24"/>
                </w:rPr>
                <w:t>数学</w:t>
              </w:r>
            </w:hyperlink>
            <w:r>
              <w:rPr>
                <w:rFonts w:asciiTheme="minorEastAsia" w:eastAsiaTheme="minorEastAsia" w:hAnsiTheme="minorEastAsia" w:cs="Arial" w:hint="eastAsia"/>
                <w:color w:val="FF0000"/>
                <w:sz w:val="24"/>
              </w:rPr>
              <w:t>系数学研究所,</w:t>
            </w:r>
          </w:p>
          <w:p w14:paraId="35495487" w14:textId="77777777" w:rsidR="00704126" w:rsidRDefault="00FD3D3D">
            <w:pPr>
              <w:spacing w:line="360" w:lineRule="auto"/>
              <w:ind w:firstLineChars="200" w:firstLine="48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 xml:space="preserve">  1983:1-7.</w:t>
            </w:r>
          </w:p>
          <w:p w14:paraId="593C86E6" w14:textId="77777777" w:rsidR="00704126" w:rsidRDefault="00FD3D3D">
            <w:pPr>
              <w:spacing w:line="360" w:lineRule="auto"/>
              <w:ind w:left="360" w:hangingChars="150" w:hanging="360"/>
              <w:rPr>
                <w:sz w:val="24"/>
              </w:rPr>
            </w:pPr>
            <w:r>
              <w:rPr>
                <w:rFonts w:asciiTheme="minorEastAsia" w:eastAsiaTheme="minorEastAsia" w:hAnsiTheme="minorEastAsia" w:cs="Arial" w:hint="eastAsia"/>
                <w:color w:val="FF0000"/>
                <w:sz w:val="24"/>
              </w:rPr>
              <w:br/>
            </w:r>
            <w:hyperlink r:id="rId32" w:tgtFrame="_blank" w:history="1">
              <w:r>
                <w:rPr>
                  <w:rStyle w:val="ad"/>
                  <w:rFonts w:asciiTheme="minorEastAsia" w:eastAsiaTheme="minorEastAsia" w:hAnsiTheme="minorEastAsia" w:cs="Arial" w:hint="eastAsia"/>
                  <w:color w:val="FF0000"/>
                  <w:sz w:val="28"/>
                  <w:szCs w:val="28"/>
                </w:rPr>
                <w:t>研究报告</w:t>
              </w:r>
            </w:hyperlink>
          </w:p>
          <w:p w14:paraId="021006D1" w14:textId="77777777" w:rsidR="00704126" w:rsidRDefault="00FD3D3D">
            <w:pPr>
              <w:spacing w:line="360" w:lineRule="auto"/>
              <w:ind w:left="120" w:hangingChars="50" w:hanging="12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【格式】[序号]作者.篇名[R].出版地:出版者，出版年份:起始页码.</w:t>
            </w:r>
          </w:p>
          <w:p w14:paraId="3BE22A90" w14:textId="77777777" w:rsidR="00704126" w:rsidRDefault="00FD3D3D">
            <w:pPr>
              <w:spacing w:line="360" w:lineRule="auto"/>
              <w:ind w:leftChars="164" w:left="344"/>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lastRenderedPageBreak/>
              <w:t>举例:</w:t>
            </w:r>
            <w:r>
              <w:rPr>
                <w:rFonts w:asciiTheme="minorEastAsia" w:eastAsiaTheme="minorEastAsia" w:hAnsiTheme="minorEastAsia" w:cs="Arial" w:hint="eastAsia"/>
                <w:color w:val="FF0000"/>
                <w:sz w:val="24"/>
              </w:rPr>
              <w:br/>
              <w:t>12</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 xml:space="preserve"> 冯西桥.核反应堆压力管道与压力容器的LBB分析[R].北京:清华大学核能</w:t>
            </w:r>
            <w:hyperlink r:id="rId33" w:tgtFrame="_blank" w:history="1">
              <w:r>
                <w:rPr>
                  <w:rStyle w:val="ad"/>
                  <w:rFonts w:asciiTheme="minorEastAsia" w:eastAsiaTheme="minorEastAsia" w:hAnsiTheme="minorEastAsia" w:cs="Arial" w:hint="eastAsia"/>
                  <w:color w:val="FF0000"/>
                  <w:sz w:val="24"/>
                </w:rPr>
                <w:t>技术设计</w:t>
              </w:r>
            </w:hyperlink>
            <w:r>
              <w:rPr>
                <w:rFonts w:asciiTheme="minorEastAsia" w:eastAsiaTheme="minorEastAsia" w:hAnsiTheme="minorEastAsia" w:cs="Arial" w:hint="eastAsia"/>
                <w:color w:val="FF0000"/>
                <w:sz w:val="24"/>
              </w:rPr>
              <w:t>研究院, 1997:9-10.</w:t>
            </w:r>
          </w:p>
          <w:p w14:paraId="6E87975A" w14:textId="77777777" w:rsidR="00704126" w:rsidRDefault="00FD3D3D">
            <w:pPr>
              <w:spacing w:line="360" w:lineRule="auto"/>
              <w:ind w:left="240" w:hangingChars="100" w:hanging="240"/>
              <w:rPr>
                <w:rFonts w:asciiTheme="minorEastAsia" w:eastAsiaTheme="minorEastAsia" w:hAnsiTheme="minorEastAsia" w:cs="Arial"/>
                <w:color w:val="FF0000"/>
                <w:sz w:val="28"/>
                <w:szCs w:val="28"/>
              </w:rPr>
            </w:pPr>
            <w:r>
              <w:rPr>
                <w:rFonts w:asciiTheme="minorEastAsia" w:eastAsiaTheme="minorEastAsia" w:hAnsiTheme="minorEastAsia" w:cs="Arial" w:hint="eastAsia"/>
                <w:color w:val="FF0000"/>
                <w:sz w:val="24"/>
              </w:rPr>
              <w:br/>
            </w:r>
            <w:r>
              <w:rPr>
                <w:rFonts w:asciiTheme="minorEastAsia" w:eastAsiaTheme="minorEastAsia" w:hAnsiTheme="minorEastAsia" w:cs="Arial" w:hint="eastAsia"/>
                <w:color w:val="FF0000"/>
                <w:sz w:val="28"/>
                <w:szCs w:val="28"/>
              </w:rPr>
              <w:t>条例</w:t>
            </w:r>
          </w:p>
          <w:p w14:paraId="62C63BA6" w14:textId="77777777" w:rsidR="00704126" w:rsidRDefault="00FD3D3D">
            <w:pPr>
              <w:spacing w:line="360" w:lineRule="auto"/>
              <w:ind w:left="360" w:hangingChars="150" w:hanging="360"/>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【格式】[序号]颁布单位.条例</w:t>
            </w:r>
            <w:hyperlink r:id="rId34" w:tgtFrame="_blank" w:history="1">
              <w:r>
                <w:rPr>
                  <w:rStyle w:val="ad"/>
                  <w:rFonts w:asciiTheme="minorEastAsia" w:eastAsiaTheme="minorEastAsia" w:hAnsiTheme="minorEastAsia" w:cs="Arial" w:hint="eastAsia"/>
                  <w:color w:val="FF0000"/>
                  <w:sz w:val="24"/>
                </w:rPr>
                <w:t>名称</w:t>
              </w:r>
            </w:hyperlink>
            <w:r>
              <w:rPr>
                <w:rFonts w:asciiTheme="minorEastAsia" w:eastAsiaTheme="minorEastAsia" w:hAnsiTheme="minorEastAsia" w:cs="Arial" w:hint="eastAsia"/>
                <w:color w:val="FF0000"/>
                <w:sz w:val="24"/>
              </w:rPr>
              <w:t>.发布日期</w:t>
            </w:r>
            <w:r>
              <w:rPr>
                <w:rFonts w:asciiTheme="minorEastAsia" w:eastAsiaTheme="minorEastAsia" w:hAnsiTheme="minorEastAsia" w:cs="Arial" w:hint="eastAsia"/>
                <w:color w:val="FF0000"/>
                <w:sz w:val="24"/>
              </w:rPr>
              <w:br/>
              <w:t>举例：</w:t>
            </w:r>
          </w:p>
          <w:p w14:paraId="69EB3521" w14:textId="77777777" w:rsidR="00704126" w:rsidRDefault="00FD3D3D">
            <w:pPr>
              <w:spacing w:line="360" w:lineRule="auto"/>
              <w:ind w:leftChars="114" w:left="239" w:firstLineChars="50" w:firstLine="120"/>
              <w:rPr>
                <w:rStyle w:val="ad"/>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15.中华人民共和国科学技术委员会.</w:t>
            </w:r>
            <w:hyperlink r:id="rId35" w:tgtFrame="_blank" w:history="1">
              <w:r>
                <w:rPr>
                  <w:rStyle w:val="ad"/>
                  <w:rFonts w:asciiTheme="minorEastAsia" w:eastAsiaTheme="minorEastAsia" w:hAnsiTheme="minorEastAsia" w:cs="Arial" w:hint="eastAsia"/>
                  <w:color w:val="FF0000"/>
                  <w:sz w:val="24"/>
                </w:rPr>
                <w:t>科学技术期刊管理办法</w:t>
              </w:r>
            </w:hyperlink>
            <w:r>
              <w:rPr>
                <w:rFonts w:asciiTheme="minorEastAsia" w:eastAsiaTheme="minorEastAsia" w:hAnsiTheme="minorEastAsia" w:cs="Arial" w:hint="eastAsia"/>
                <w:color w:val="FF0000"/>
                <w:sz w:val="24"/>
              </w:rPr>
              <w:t>[Z].1991</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06</w:t>
            </w:r>
            <w:r>
              <w:rPr>
                <w:rFonts w:asciiTheme="minorEastAsia" w:eastAsiaTheme="minorEastAsia" w:hAnsiTheme="minorEastAsia" w:cs="Arial"/>
                <w:color w:val="FF0000"/>
                <w:sz w:val="24"/>
              </w:rPr>
              <w:t>.</w:t>
            </w:r>
            <w:r>
              <w:rPr>
                <w:rFonts w:asciiTheme="minorEastAsia" w:eastAsiaTheme="minorEastAsia" w:hAnsiTheme="minorEastAsia" w:cs="Arial" w:hint="eastAsia"/>
                <w:color w:val="FF0000"/>
                <w:sz w:val="24"/>
              </w:rPr>
              <w:t>05</w:t>
            </w:r>
            <w:r>
              <w:rPr>
                <w:rStyle w:val="ad"/>
                <w:rFonts w:asciiTheme="minorEastAsia" w:eastAsiaTheme="minorEastAsia" w:hAnsiTheme="minorEastAsia" w:cs="Arial"/>
                <w:color w:val="FF0000"/>
                <w:sz w:val="24"/>
              </w:rPr>
              <w:t xml:space="preserve">   </w:t>
            </w:r>
            <w:r>
              <w:rPr>
                <w:rStyle w:val="ad"/>
                <w:rFonts w:asciiTheme="minorEastAsia" w:eastAsiaTheme="minorEastAsia" w:hAnsiTheme="minorEastAsia" w:cs="Arial" w:hint="eastAsia"/>
                <w:color w:val="FF0000"/>
                <w:sz w:val="24"/>
              </w:rPr>
              <w:t xml:space="preserve"> </w:t>
            </w:r>
            <w:r>
              <w:rPr>
                <w:rStyle w:val="ad"/>
                <w:rFonts w:asciiTheme="minorEastAsia" w:eastAsiaTheme="minorEastAsia" w:hAnsiTheme="minorEastAsia" w:cs="Arial"/>
                <w:color w:val="FF0000"/>
                <w:sz w:val="24"/>
              </w:rPr>
              <w:t xml:space="preserve"> </w:t>
            </w:r>
          </w:p>
          <w:p w14:paraId="7F622D6B" w14:textId="77777777" w:rsidR="00704126" w:rsidRDefault="00704126">
            <w:pPr>
              <w:spacing w:line="360" w:lineRule="auto"/>
              <w:rPr>
                <w:rFonts w:asciiTheme="minorEastAsia" w:eastAsiaTheme="minorEastAsia" w:hAnsiTheme="minorEastAsia" w:cs="Arial"/>
                <w:color w:val="FF0000"/>
                <w:sz w:val="24"/>
              </w:rPr>
            </w:pPr>
          </w:p>
          <w:p w14:paraId="74755A6E" w14:textId="77777777" w:rsidR="00704126" w:rsidRDefault="00122653" w:rsidP="00346A5C">
            <w:pPr>
              <w:spacing w:line="360" w:lineRule="auto"/>
              <w:ind w:firstLineChars="150" w:firstLine="420"/>
              <w:rPr>
                <w:rFonts w:asciiTheme="minorEastAsia" w:eastAsiaTheme="minorEastAsia" w:hAnsiTheme="minorEastAsia" w:cs="Arial"/>
                <w:color w:val="FF0000"/>
                <w:sz w:val="24"/>
              </w:rPr>
            </w:pPr>
            <w:hyperlink r:id="rId36" w:tgtFrame="_blank" w:history="1">
              <w:r w:rsidR="00FD3D3D">
                <w:rPr>
                  <w:rStyle w:val="ad"/>
                  <w:rFonts w:asciiTheme="minorEastAsia" w:eastAsiaTheme="minorEastAsia" w:hAnsiTheme="minorEastAsia" w:cs="Arial" w:hint="eastAsia"/>
                  <w:color w:val="FF0000"/>
                  <w:sz w:val="28"/>
                  <w:szCs w:val="28"/>
                </w:rPr>
                <w:t>译著</w:t>
              </w:r>
            </w:hyperlink>
            <w:r w:rsidR="00FD3D3D">
              <w:rPr>
                <w:rFonts w:asciiTheme="minorEastAsia" w:eastAsiaTheme="minorEastAsia" w:hAnsiTheme="minorEastAsia" w:cs="Arial" w:hint="eastAsia"/>
                <w:color w:val="FF0000"/>
                <w:sz w:val="24"/>
              </w:rPr>
              <w:br/>
              <w:t>【格式】序号.</w:t>
            </w:r>
            <w:hyperlink r:id="rId37" w:tgtFrame="_blank" w:history="1">
              <w:r w:rsidR="00FD3D3D">
                <w:rPr>
                  <w:rStyle w:val="ad"/>
                  <w:rFonts w:asciiTheme="minorEastAsia" w:eastAsiaTheme="minorEastAsia" w:hAnsiTheme="minorEastAsia" w:cs="Arial" w:hint="eastAsia"/>
                  <w:color w:val="FF0000"/>
                  <w:sz w:val="24"/>
                </w:rPr>
                <w:t>原著</w:t>
              </w:r>
            </w:hyperlink>
            <w:r w:rsidR="00FD3D3D">
              <w:rPr>
                <w:rFonts w:asciiTheme="minorEastAsia" w:eastAsiaTheme="minorEastAsia" w:hAnsiTheme="minorEastAsia" w:cs="Arial" w:hint="eastAsia"/>
                <w:color w:val="FF0000"/>
                <w:sz w:val="24"/>
              </w:rPr>
              <w:t>作者. 书名[M].</w:t>
            </w:r>
            <w:hyperlink r:id="rId38" w:tgtFrame="_blank" w:history="1">
              <w:r w:rsidR="00FD3D3D">
                <w:rPr>
                  <w:rStyle w:val="ad"/>
                  <w:rFonts w:asciiTheme="minorEastAsia" w:eastAsiaTheme="minorEastAsia" w:hAnsiTheme="minorEastAsia" w:cs="Arial" w:hint="eastAsia"/>
                  <w:color w:val="FF0000"/>
                  <w:sz w:val="24"/>
                </w:rPr>
                <w:t>译者</w:t>
              </w:r>
            </w:hyperlink>
            <w:r w:rsidR="00FD3D3D">
              <w:rPr>
                <w:rFonts w:asciiTheme="minorEastAsia" w:eastAsiaTheme="minorEastAsia" w:hAnsiTheme="minorEastAsia" w:cs="Arial" w:hint="eastAsia"/>
                <w:color w:val="FF0000"/>
                <w:sz w:val="24"/>
              </w:rPr>
              <w:t>，译.出版地:出版社，出版年份:起止页</w:t>
            </w:r>
          </w:p>
          <w:p w14:paraId="551B11D7"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t>码.</w:t>
            </w:r>
          </w:p>
          <w:p w14:paraId="0A8843E5" w14:textId="77777777" w:rsidR="00704126" w:rsidRDefault="00FD3D3D">
            <w:pPr>
              <w:spacing w:line="360" w:lineRule="auto"/>
              <w:rPr>
                <w:rFonts w:asciiTheme="minorEastAsia" w:eastAsiaTheme="minorEastAsia" w:hAnsiTheme="minorEastAsia" w:cs="Arial"/>
                <w:color w:val="FF0000"/>
                <w:sz w:val="24"/>
              </w:rPr>
            </w:pPr>
            <w:r>
              <w:rPr>
                <w:rFonts w:asciiTheme="minorEastAsia" w:eastAsiaTheme="minorEastAsia" w:hAnsiTheme="minorEastAsia" w:cs="Arial" w:hint="eastAsia"/>
                <w:color w:val="FF0000"/>
                <w:sz w:val="24"/>
              </w:rPr>
              <w:br/>
              <w:t>三、</w:t>
            </w:r>
            <w:hyperlink r:id="rId39" w:tgtFrame="_blank" w:history="1">
              <w:r>
                <w:rPr>
                  <w:rStyle w:val="ad"/>
                  <w:rFonts w:asciiTheme="minorEastAsia" w:eastAsiaTheme="minorEastAsia" w:hAnsiTheme="minorEastAsia" w:cs="Arial" w:hint="eastAsia"/>
                  <w:color w:val="FF0000"/>
                  <w:sz w:val="24"/>
                </w:rPr>
                <w:t>注释</w:t>
              </w:r>
            </w:hyperlink>
            <w:r>
              <w:rPr>
                <w:rFonts w:asciiTheme="minorEastAsia" w:eastAsiaTheme="minorEastAsia" w:hAnsiTheme="minorEastAsia" w:cs="Arial" w:hint="eastAsia"/>
                <w:color w:val="FF0000"/>
                <w:sz w:val="24"/>
              </w:rPr>
              <w:br/>
              <w:t>注释是对</w:t>
            </w:r>
            <w:hyperlink r:id="rId40" w:tgtFrame="_blank" w:history="1">
              <w:r>
                <w:rPr>
                  <w:rStyle w:val="ad"/>
                  <w:rFonts w:asciiTheme="minorEastAsia" w:eastAsiaTheme="minorEastAsia" w:hAnsiTheme="minorEastAsia" w:cs="Arial" w:hint="eastAsia"/>
                  <w:color w:val="FF0000"/>
                  <w:sz w:val="24"/>
                </w:rPr>
                <w:t>论文</w:t>
              </w:r>
            </w:hyperlink>
            <w:hyperlink r:id="rId41" w:tgtFrame="_blank" w:history="1">
              <w:r>
                <w:rPr>
                  <w:rStyle w:val="ad"/>
                  <w:rFonts w:asciiTheme="minorEastAsia" w:eastAsiaTheme="minorEastAsia" w:hAnsiTheme="minorEastAsia" w:cs="Arial" w:hint="eastAsia"/>
                  <w:color w:val="FF0000"/>
                  <w:sz w:val="24"/>
                </w:rPr>
                <w:t>正文</w:t>
              </w:r>
            </w:hyperlink>
            <w:r>
              <w:rPr>
                <w:rFonts w:asciiTheme="minorEastAsia" w:eastAsiaTheme="minorEastAsia" w:hAnsiTheme="minorEastAsia" w:cs="Arial" w:hint="eastAsia"/>
                <w:color w:val="FF0000"/>
                <w:sz w:val="24"/>
              </w:rPr>
              <w:t>中某一特定内容的进一步解释或补充说明。注释前面用圈码①、②、③等标识。</w:t>
            </w:r>
          </w:p>
          <w:p w14:paraId="28A1530D" w14:textId="77777777" w:rsidR="00704126" w:rsidRDefault="00704126">
            <w:pPr>
              <w:spacing w:line="360" w:lineRule="auto"/>
              <w:ind w:left="360" w:hangingChars="150" w:hanging="360"/>
              <w:rPr>
                <w:rFonts w:ascii="宋体" w:hAnsi="宋体"/>
                <w:sz w:val="24"/>
              </w:rPr>
            </w:pPr>
          </w:p>
        </w:tc>
      </w:tr>
      <w:tr w:rsidR="00704126" w14:paraId="7B31C47F" w14:textId="77777777">
        <w:trPr>
          <w:trHeight w:val="2799"/>
        </w:trPr>
        <w:tc>
          <w:tcPr>
            <w:tcW w:w="8789" w:type="dxa"/>
            <w:gridSpan w:val="6"/>
          </w:tcPr>
          <w:p w14:paraId="0F2633B6" w14:textId="77777777" w:rsidR="00704126" w:rsidRDefault="00FD3D3D">
            <w:pPr>
              <w:spacing w:line="336" w:lineRule="auto"/>
              <w:rPr>
                <w:rFonts w:ascii="宋体" w:hAnsi="宋体"/>
                <w:b/>
                <w:sz w:val="24"/>
              </w:rPr>
            </w:pPr>
            <w:commentRangeStart w:id="73"/>
            <w:r>
              <w:rPr>
                <w:rFonts w:ascii="宋体" w:hAnsi="宋体"/>
                <w:b/>
                <w:sz w:val="24"/>
              </w:rPr>
              <w:lastRenderedPageBreak/>
              <w:t>指导教师意见：</w:t>
            </w:r>
            <w:commentRangeEnd w:id="73"/>
            <w:r>
              <w:rPr>
                <w:rStyle w:val="ae"/>
              </w:rPr>
              <w:commentReference w:id="73"/>
            </w:r>
          </w:p>
          <w:p w14:paraId="109132DF" w14:textId="77777777" w:rsidR="00704126" w:rsidRDefault="00FD3D3D">
            <w:pPr>
              <w:spacing w:line="336" w:lineRule="auto"/>
              <w:ind w:firstLineChars="200" w:firstLine="480"/>
              <w:rPr>
                <w:rFonts w:ascii="宋体" w:hAnsi="宋体"/>
                <w:sz w:val="24"/>
              </w:rPr>
            </w:pPr>
            <w:r>
              <w:rPr>
                <w:rFonts w:ascii="宋体" w:hAnsi="宋体"/>
                <w:sz w:val="24"/>
              </w:rPr>
              <w:t xml:space="preserve">                             </w:t>
            </w:r>
          </w:p>
          <w:p w14:paraId="2D595813" w14:textId="77777777" w:rsidR="00704126" w:rsidRDefault="00704126">
            <w:pPr>
              <w:spacing w:line="336" w:lineRule="auto"/>
              <w:jc w:val="center"/>
              <w:rPr>
                <w:rFonts w:ascii="宋体" w:hAnsi="宋体"/>
                <w:sz w:val="24"/>
              </w:rPr>
            </w:pPr>
          </w:p>
          <w:p w14:paraId="57949A2E" w14:textId="77777777" w:rsidR="00704126" w:rsidRDefault="00FD3D3D">
            <w:pPr>
              <w:spacing w:line="336" w:lineRule="auto"/>
              <w:jc w:val="center"/>
              <w:rPr>
                <w:rFonts w:ascii="宋体" w:hAnsi="宋体"/>
                <w:sz w:val="24"/>
              </w:rPr>
            </w:pPr>
            <w:r>
              <w:rPr>
                <w:rFonts w:ascii="宋体" w:hAnsi="宋体"/>
                <w:sz w:val="24"/>
              </w:rPr>
              <w:t xml:space="preserve">                                          </w:t>
            </w:r>
          </w:p>
          <w:p w14:paraId="7AEBC946" w14:textId="77777777" w:rsidR="00704126" w:rsidRDefault="00FD3D3D">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42957838" w14:textId="77777777" w:rsidR="00704126" w:rsidRDefault="00FD3D3D">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704126" w14:paraId="52F85C39" w14:textId="77777777">
        <w:trPr>
          <w:trHeight w:val="2325"/>
        </w:trPr>
        <w:tc>
          <w:tcPr>
            <w:tcW w:w="8789" w:type="dxa"/>
            <w:gridSpan w:val="6"/>
          </w:tcPr>
          <w:p w14:paraId="3F4C3944" w14:textId="77777777" w:rsidR="00704126" w:rsidRDefault="00FD3D3D">
            <w:pPr>
              <w:spacing w:line="336" w:lineRule="auto"/>
              <w:rPr>
                <w:rFonts w:ascii="宋体" w:hAnsi="宋体"/>
                <w:b/>
                <w:sz w:val="24"/>
              </w:rPr>
            </w:pPr>
            <w:commentRangeStart w:id="74"/>
            <w:r>
              <w:rPr>
                <w:rFonts w:ascii="宋体" w:hAnsi="宋体"/>
                <w:b/>
                <w:sz w:val="24"/>
              </w:rPr>
              <w:t>教学单位意见：</w:t>
            </w:r>
            <w:commentRangeEnd w:id="74"/>
            <w:r>
              <w:rPr>
                <w:rStyle w:val="ae"/>
              </w:rPr>
              <w:commentReference w:id="74"/>
            </w:r>
          </w:p>
          <w:p w14:paraId="5FE3F268" w14:textId="77777777" w:rsidR="00704126" w:rsidRDefault="00704126">
            <w:pPr>
              <w:spacing w:line="336" w:lineRule="auto"/>
              <w:ind w:firstLineChars="200" w:firstLine="480"/>
              <w:rPr>
                <w:rFonts w:ascii="宋体" w:hAnsi="宋体"/>
                <w:sz w:val="24"/>
              </w:rPr>
            </w:pPr>
          </w:p>
          <w:p w14:paraId="46D75CC4" w14:textId="77777777" w:rsidR="00704126" w:rsidRDefault="00FD3D3D">
            <w:pPr>
              <w:spacing w:line="336" w:lineRule="auto"/>
              <w:jc w:val="center"/>
              <w:rPr>
                <w:rFonts w:ascii="宋体" w:hAnsi="宋体"/>
                <w:sz w:val="24"/>
              </w:rPr>
            </w:pPr>
            <w:r>
              <w:rPr>
                <w:rFonts w:ascii="宋体" w:hAnsi="宋体"/>
                <w:sz w:val="24"/>
              </w:rPr>
              <w:t xml:space="preserve">             </w:t>
            </w:r>
          </w:p>
          <w:p w14:paraId="4F0EB500" w14:textId="77777777" w:rsidR="00704126" w:rsidRDefault="00FD3D3D">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0242AD20" w14:textId="77777777" w:rsidR="00704126" w:rsidRDefault="00FD3D3D">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1CF6C802" w14:textId="77777777" w:rsidR="00704126" w:rsidRDefault="00FD3D3D">
      <w:pPr>
        <w:spacing w:line="360" w:lineRule="auto"/>
        <w:rPr>
          <w:sz w:val="24"/>
        </w:rPr>
      </w:pPr>
      <w:r>
        <w:rPr>
          <w:rFonts w:hint="eastAsia"/>
          <w:sz w:val="24"/>
        </w:rPr>
        <w:t>注：开题报告应在教师指导下由学生独立撰写，开题报告通过后方可进行毕业创作。</w:t>
      </w:r>
    </w:p>
    <w:p w14:paraId="4263C247" w14:textId="77777777" w:rsidR="00704126" w:rsidRDefault="00704126"/>
    <w:sectPr w:rsidR="00704126">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y Xu" w:date="2018-12-07T10:22:00Z" w:initials="JX">
    <w:p w14:paraId="10847CC2" w14:textId="2BD9C22B" w:rsidR="00704126" w:rsidRDefault="00FD3D3D">
      <w:pPr>
        <w:pStyle w:val="a4"/>
      </w:pPr>
      <w:r>
        <w:t>专业名称</w:t>
      </w:r>
      <w:r>
        <w:rPr>
          <w:rFonts w:hint="eastAsia"/>
        </w:rPr>
        <w:t>：英语（非师范）</w:t>
      </w:r>
      <w:r w:rsidR="002073C5">
        <w:rPr>
          <w:rFonts w:hint="eastAsia"/>
        </w:rPr>
        <w:t>，</w:t>
      </w:r>
      <w:r>
        <w:rPr>
          <w:rFonts w:hint="eastAsia"/>
        </w:rPr>
        <w:t>请据实填写。格式：宋体四号</w:t>
      </w:r>
    </w:p>
  </w:comment>
  <w:comment w:id="1" w:author="Joy Xu" w:date="2018-12-07T09:52:00Z" w:initials="JX">
    <w:p w14:paraId="5D2F3CC1" w14:textId="77777777" w:rsidR="00704126" w:rsidRDefault="00FD3D3D">
      <w:pPr>
        <w:pStyle w:val="a4"/>
      </w:pPr>
      <w:r>
        <w:t>英文</w:t>
      </w:r>
      <w:r>
        <w:rPr>
          <w:rFonts w:hint="eastAsia"/>
        </w:rPr>
        <w:t>，</w:t>
      </w:r>
      <w:r>
        <w:rPr>
          <w:rFonts w:hint="eastAsia"/>
        </w:rPr>
        <w:t xml:space="preserve">Times New Roman </w:t>
      </w:r>
      <w:r>
        <w:rPr>
          <w:rFonts w:hint="eastAsia"/>
        </w:rPr>
        <w:t>小四，行间距</w:t>
      </w:r>
      <w:r>
        <w:rPr>
          <w:rFonts w:hint="eastAsia"/>
        </w:rPr>
        <w:t>1.5</w:t>
      </w:r>
      <w:r>
        <w:rPr>
          <w:rFonts w:hint="eastAsia"/>
        </w:rPr>
        <w:t>倍</w:t>
      </w:r>
    </w:p>
  </w:comment>
  <w:comment w:id="6" w:author="Joy Xu" w:date="2018-12-07T09:53:00Z" w:initials="JX">
    <w:p w14:paraId="257F3963" w14:textId="77777777" w:rsidR="00704126" w:rsidRDefault="00FD3D3D">
      <w:pPr>
        <w:pStyle w:val="a4"/>
      </w:pPr>
      <w:r>
        <w:t>日期格式</w:t>
      </w:r>
      <w:r>
        <w:rPr>
          <w:rFonts w:hint="eastAsia"/>
        </w:rPr>
        <w:t>：</w:t>
      </w:r>
      <w:r>
        <w:rPr>
          <w:rFonts w:hint="eastAsia"/>
        </w:rPr>
        <w:t xml:space="preserve">2018.12.20 </w:t>
      </w:r>
    </w:p>
    <w:p w14:paraId="5592736D" w14:textId="77777777" w:rsidR="00704126" w:rsidRDefault="00FD3D3D">
      <w:pPr>
        <w:pStyle w:val="a4"/>
      </w:pPr>
      <w:r>
        <w:rPr>
          <w:rFonts w:hint="eastAsia"/>
        </w:rPr>
        <w:t xml:space="preserve">Times New Roman </w:t>
      </w:r>
      <w:r>
        <w:rPr>
          <w:rFonts w:hint="eastAsia"/>
        </w:rPr>
        <w:t>小四</w:t>
      </w:r>
    </w:p>
  </w:comment>
  <w:comment w:id="7" w:author="Joy Xu" w:date="2018-12-07T09:54:00Z" w:initials="JX">
    <w:p w14:paraId="15D9034A" w14:textId="77777777" w:rsidR="00704126" w:rsidRDefault="00FD3D3D">
      <w:pPr>
        <w:pStyle w:val="a4"/>
      </w:pPr>
      <w:r>
        <w:rPr>
          <w:rFonts w:hint="eastAsia"/>
        </w:rPr>
        <w:t xml:space="preserve">Times New Roman </w:t>
      </w:r>
      <w:r>
        <w:rPr>
          <w:rFonts w:hint="eastAsia"/>
        </w:rPr>
        <w:t>小四</w:t>
      </w:r>
    </w:p>
  </w:comment>
  <w:comment w:id="8" w:author="Joy Xu" w:date="2018-12-07T09:54:00Z" w:initials="JX">
    <w:p w14:paraId="29700276" w14:textId="77777777" w:rsidR="00704126" w:rsidRDefault="00FD3D3D">
      <w:pPr>
        <w:pStyle w:val="a4"/>
      </w:pPr>
      <w:r>
        <w:rPr>
          <w:rFonts w:hint="eastAsia"/>
        </w:rPr>
        <w:t>宋体小四</w:t>
      </w:r>
    </w:p>
  </w:comment>
  <w:comment w:id="9" w:author="Joy Xu" w:date="2018-12-07T09:54:00Z" w:initials="JX">
    <w:p w14:paraId="1BFD2102" w14:textId="77777777" w:rsidR="00704126" w:rsidRDefault="00FD3D3D">
      <w:pPr>
        <w:pStyle w:val="a4"/>
      </w:pPr>
      <w:r>
        <w:t>宋体小四</w:t>
      </w:r>
    </w:p>
  </w:comment>
  <w:comment w:id="10" w:author="Joy Xu" w:date="2018-12-07T09:57:00Z" w:initials="JX">
    <w:p w14:paraId="23AE506C" w14:textId="1A01B1D6" w:rsidR="00704126" w:rsidRDefault="00FD3D3D">
      <w:pPr>
        <w:pStyle w:val="a4"/>
      </w:pPr>
      <w:r>
        <w:t>内容为</w:t>
      </w:r>
      <w:r>
        <w:rPr>
          <w:rFonts w:hint="eastAsia"/>
        </w:rPr>
        <w:t>：</w:t>
      </w:r>
      <w:r>
        <w:t>该</w:t>
      </w:r>
      <w:proofErr w:type="gramStart"/>
      <w:r w:rsidR="002073C5">
        <w:rPr>
          <w:rFonts w:hint="eastAsia"/>
        </w:rPr>
        <w:t>源材料</w:t>
      </w:r>
      <w:proofErr w:type="gramEnd"/>
      <w:r>
        <w:t>选题的</w:t>
      </w:r>
      <w:r w:rsidR="00C653D5">
        <w:rPr>
          <w:rFonts w:hint="eastAsia"/>
        </w:rPr>
        <w:t>特点、</w:t>
      </w:r>
      <w:r w:rsidR="00EB3546">
        <w:rPr>
          <w:rFonts w:hint="eastAsia"/>
        </w:rPr>
        <w:t>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p>
  </w:comment>
  <w:comment w:id="14" w:author="李 亚星" w:date="2019-01-11T10:21:00Z" w:initials="李">
    <w:p w14:paraId="555146BE" w14:textId="3D50F3D1" w:rsidR="00C70534" w:rsidRDefault="00C70534">
      <w:pPr>
        <w:pStyle w:val="a4"/>
        <w:rPr>
          <w:rFonts w:hint="eastAsia"/>
        </w:rPr>
      </w:pPr>
      <w:r>
        <w:rPr>
          <w:rStyle w:val="ae"/>
        </w:rPr>
        <w:annotationRef/>
      </w:r>
      <w:r>
        <w:rPr>
          <w:rFonts w:hint="eastAsia"/>
        </w:rPr>
        <w:t>我们是小小出版社</w:t>
      </w:r>
    </w:p>
  </w:comment>
  <w:comment w:id="18" w:author="李 亚星" w:date="2019-01-11T10:30:00Z" w:initials="李">
    <w:p w14:paraId="5D346318" w14:textId="325E5AF3" w:rsidR="002E13BD" w:rsidRDefault="002E13BD">
      <w:pPr>
        <w:pStyle w:val="a4"/>
      </w:pPr>
      <w:r>
        <w:rPr>
          <w:rStyle w:val="ae"/>
        </w:rPr>
        <w:annotationRef/>
      </w:r>
      <w:r>
        <w:rPr>
          <w:rFonts w:hint="eastAsia"/>
        </w:rPr>
        <w:t>用过去时可以，</w:t>
      </w:r>
      <w:proofErr w:type="spellStart"/>
      <w:r>
        <w:rPr>
          <w:rFonts w:hint="eastAsia"/>
        </w:rPr>
        <w:t>by</w:t>
      </w:r>
      <w:r>
        <w:t>,as</w:t>
      </w:r>
      <w:proofErr w:type="spellEnd"/>
      <w:r>
        <w:t xml:space="preserve"> of</w:t>
      </w:r>
      <w:r>
        <w:rPr>
          <w:rFonts w:hint="eastAsia"/>
        </w:rPr>
        <w:t>可以换用</w:t>
      </w:r>
    </w:p>
  </w:comment>
  <w:comment w:id="19" w:author="李 亚星" w:date="2019-01-11T10:24:00Z" w:initials="李">
    <w:p w14:paraId="08406240" w14:textId="7145A72F" w:rsidR="00C70534" w:rsidRDefault="00C70534">
      <w:pPr>
        <w:pStyle w:val="a4"/>
      </w:pPr>
      <w:r>
        <w:rPr>
          <w:rStyle w:val="ae"/>
        </w:rPr>
        <w:annotationRef/>
      </w:r>
      <w:r>
        <w:rPr>
          <w:rFonts w:hint="eastAsia"/>
        </w:rPr>
        <w:t>？</w:t>
      </w:r>
      <w:r>
        <w:rPr>
          <w:rFonts w:hint="eastAsia"/>
        </w:rPr>
        <w:t>人能用</w:t>
      </w:r>
      <w:r>
        <w:rPr>
          <w:rFonts w:hint="eastAsia"/>
        </w:rPr>
        <w:t>it</w:t>
      </w:r>
      <w:r>
        <w:t>?</w:t>
      </w:r>
    </w:p>
  </w:comment>
  <w:comment w:id="25" w:author="李 亚星" w:date="2019-01-11T10:26:00Z" w:initials="李">
    <w:p w14:paraId="364084A4" w14:textId="5F58A343" w:rsidR="00C70534" w:rsidRDefault="00C70534">
      <w:pPr>
        <w:pStyle w:val="a4"/>
        <w:rPr>
          <w:rFonts w:hint="eastAsia"/>
        </w:rPr>
      </w:pPr>
      <w:r>
        <w:rPr>
          <w:rStyle w:val="ae"/>
        </w:rPr>
        <w:annotationRef/>
      </w:r>
      <w:r>
        <w:rPr>
          <w:rFonts w:hint="eastAsia"/>
        </w:rPr>
        <w:t>这句没主语</w:t>
      </w:r>
    </w:p>
  </w:comment>
  <w:comment w:id="26" w:author="李 亚星" w:date="2019-01-11T10:25:00Z" w:initials="李">
    <w:p w14:paraId="1A2B00D4" w14:textId="3249048E" w:rsidR="00C70534" w:rsidRDefault="00C70534">
      <w:pPr>
        <w:pStyle w:val="a4"/>
        <w:rPr>
          <w:rFonts w:hint="eastAsia"/>
        </w:rPr>
      </w:pPr>
      <w:r>
        <w:rPr>
          <w:rStyle w:val="ae"/>
        </w:rPr>
        <w:annotationRef/>
      </w:r>
      <w:r>
        <w:rPr>
          <w:rFonts w:hint="eastAsia"/>
        </w:rPr>
        <w:t>原文用的什么？不是这个吧？</w:t>
      </w:r>
    </w:p>
  </w:comment>
  <w:comment w:id="27" w:author="李 亚星" w:date="2019-01-09T11:42:00Z" w:initials="李">
    <w:p w14:paraId="1797B5BA" w14:textId="4BDBE37C" w:rsidR="00493AEC" w:rsidRDefault="00493AEC">
      <w:pPr>
        <w:pStyle w:val="a4"/>
      </w:pPr>
      <w:r>
        <w:rPr>
          <w:rStyle w:val="ae"/>
        </w:rPr>
        <w:annotationRef/>
      </w:r>
      <w:r>
        <w:rPr>
          <w:rFonts w:hint="eastAsia"/>
        </w:rPr>
        <w:t>没有句号，把具体翻译理论和翻译方法提出来。</w:t>
      </w:r>
    </w:p>
  </w:comment>
  <w:comment w:id="32" w:author="李 亚星" w:date="2019-01-11T10:28:00Z" w:initials="李">
    <w:p w14:paraId="0590680D" w14:textId="0B0A0186" w:rsidR="00C70534" w:rsidRDefault="00C70534">
      <w:pPr>
        <w:pStyle w:val="a4"/>
      </w:pPr>
      <w:r>
        <w:rPr>
          <w:rStyle w:val="ae"/>
        </w:rPr>
        <w:annotationRef/>
      </w:r>
      <w:r>
        <w:rPr>
          <w:rFonts w:hint="eastAsia"/>
        </w:rPr>
        <w:t>这句话太绕</w:t>
      </w:r>
    </w:p>
  </w:comment>
  <w:comment w:id="34" w:author="李 亚星" w:date="2019-01-11T10:29:00Z" w:initials="李">
    <w:p w14:paraId="41B9E7BA" w14:textId="453F1B35" w:rsidR="00C70534" w:rsidRDefault="00C70534">
      <w:pPr>
        <w:pStyle w:val="a4"/>
        <w:rPr>
          <w:rFonts w:hint="eastAsia"/>
        </w:rPr>
      </w:pPr>
      <w:r>
        <w:rPr>
          <w:rStyle w:val="ae"/>
        </w:rPr>
        <w:annotationRef/>
      </w:r>
      <w:r>
        <w:rPr>
          <w:rFonts w:hint="eastAsia"/>
        </w:rPr>
        <w:t>这段不应该讲自己的收获，应该讲你的经验能为以后译者带来哪些好处</w:t>
      </w:r>
    </w:p>
  </w:comment>
  <w:comment w:id="36" w:author="李 亚星" w:date="2019-01-11T10:31:00Z" w:initials="李">
    <w:p w14:paraId="68D3DB97" w14:textId="0B83A171" w:rsidR="002E13BD" w:rsidRDefault="002E13BD">
      <w:pPr>
        <w:pStyle w:val="a4"/>
      </w:pPr>
      <w:r>
        <w:rPr>
          <w:rStyle w:val="ae"/>
        </w:rPr>
        <w:annotationRef/>
      </w:r>
      <w:r>
        <w:rPr>
          <w:rFonts w:hint="eastAsia"/>
        </w:rPr>
        <w:t>我觉得主要提你翻译的银行的意义，但是不能少了翻译文本的意义。</w:t>
      </w:r>
    </w:p>
  </w:comment>
  <w:comment w:id="37" w:author="李 亚星" w:date="2019-01-11T10:32:00Z" w:initials="李">
    <w:p w14:paraId="53D511BD" w14:textId="02270ACE" w:rsidR="002E13BD" w:rsidRDefault="002E13BD">
      <w:pPr>
        <w:pStyle w:val="a4"/>
      </w:pPr>
      <w:r>
        <w:rPr>
          <w:rStyle w:val="ae"/>
        </w:rPr>
        <w:annotationRef/>
      </w:r>
      <w:r>
        <w:rPr>
          <w:rFonts w:hint="eastAsia"/>
        </w:rPr>
        <w:t>一直用</w:t>
      </w:r>
      <w:r>
        <w:rPr>
          <w:rFonts w:hint="eastAsia"/>
        </w:rPr>
        <w:t>trans</w:t>
      </w:r>
      <w:r>
        <w:t>lator</w:t>
      </w:r>
    </w:p>
  </w:comment>
  <w:comment w:id="38" w:author="Administrator" w:date="2018-12-10T14:13:00Z" w:initials="A">
    <w:p w14:paraId="1068E28A" w14:textId="3CD92B60" w:rsidR="00B0356A" w:rsidRDefault="00155E90" w:rsidP="00B0356A">
      <w:pPr>
        <w:pStyle w:val="a4"/>
      </w:pPr>
      <w:r>
        <w:rPr>
          <w:rStyle w:val="ae"/>
        </w:rPr>
        <w:annotationRef/>
      </w:r>
      <w:r>
        <w:rPr>
          <w:rFonts w:hint="eastAsia"/>
        </w:rPr>
        <w:t>内容为：</w:t>
      </w:r>
      <w:r w:rsidR="00B0356A">
        <w:rPr>
          <w:rFonts w:hint="eastAsia"/>
        </w:rPr>
        <w:t>该翻译报告的</w:t>
      </w:r>
      <w:r w:rsidR="008A2C18">
        <w:rPr>
          <w:rFonts w:hint="eastAsia"/>
        </w:rPr>
        <w:t>文献梳理、翻译材料准备、各翻译环节使用的翻译策略分析和方法运用等</w:t>
      </w:r>
      <w:r w:rsidR="00B0356A">
        <w:rPr>
          <w:rFonts w:hint="eastAsia"/>
        </w:rPr>
        <w:t>。</w:t>
      </w:r>
      <w:r w:rsidR="00290F83">
        <w:rPr>
          <w:rFonts w:hint="eastAsia"/>
        </w:rPr>
        <w:t>不允许复制目录内容。</w:t>
      </w:r>
      <w:r w:rsidR="00B0356A">
        <w:rPr>
          <w:rFonts w:hint="eastAsia"/>
        </w:rPr>
        <w:t>格式为：</w:t>
      </w:r>
      <w:r w:rsidR="00B0356A">
        <w:rPr>
          <w:rFonts w:hint="eastAsia"/>
        </w:rPr>
        <w:t xml:space="preserve">Times New Roman </w:t>
      </w:r>
      <w:r w:rsidR="00B0356A">
        <w:rPr>
          <w:rFonts w:hint="eastAsia"/>
        </w:rPr>
        <w:t>小四，行间距</w:t>
      </w:r>
      <w:r w:rsidR="00B0356A">
        <w:rPr>
          <w:rFonts w:hint="eastAsia"/>
        </w:rPr>
        <w:t>1.5</w:t>
      </w:r>
      <w:r w:rsidR="00B0356A">
        <w:rPr>
          <w:rFonts w:hint="eastAsia"/>
        </w:rPr>
        <w:t>倍，首行缩进</w:t>
      </w:r>
      <w:r w:rsidR="00B0356A">
        <w:rPr>
          <w:rFonts w:hint="eastAsia"/>
        </w:rPr>
        <w:t>2</w:t>
      </w:r>
      <w:r w:rsidR="00B0356A">
        <w:rPr>
          <w:rFonts w:hint="eastAsia"/>
        </w:rPr>
        <w:t>字符。</w:t>
      </w:r>
    </w:p>
    <w:p w14:paraId="07CA2A67" w14:textId="3F89A2EB" w:rsidR="00155E90" w:rsidRDefault="00155E90">
      <w:pPr>
        <w:pStyle w:val="a4"/>
      </w:pPr>
    </w:p>
  </w:comment>
  <w:comment w:id="39" w:author="李 亚星" w:date="2019-01-09T11:47:00Z" w:initials="李">
    <w:p w14:paraId="0DC5E74B" w14:textId="4390AF17" w:rsidR="00493AEC" w:rsidRDefault="00493AEC">
      <w:pPr>
        <w:pStyle w:val="a4"/>
      </w:pPr>
      <w:r>
        <w:rPr>
          <w:rStyle w:val="ae"/>
        </w:rPr>
        <w:annotationRef/>
      </w:r>
      <w:r>
        <w:rPr>
          <w:rFonts w:hint="eastAsia"/>
        </w:rPr>
        <w:t>1</w:t>
      </w:r>
      <w:r>
        <w:t>.</w:t>
      </w:r>
      <w:r>
        <w:rPr>
          <w:rFonts w:hint="eastAsia"/>
        </w:rPr>
        <w:t>这段写的不好，首先没有对你翻译的文本的介绍，看完开题报告不知道你翻译的那段！</w:t>
      </w:r>
    </w:p>
    <w:p w14:paraId="0F0EA244" w14:textId="0D5170BF" w:rsidR="000F51B0" w:rsidRDefault="000F51B0">
      <w:pPr>
        <w:pStyle w:val="a4"/>
      </w:pPr>
      <w:r>
        <w:t>2.</w:t>
      </w:r>
      <w:r>
        <w:rPr>
          <w:rFonts w:hint="eastAsia"/>
        </w:rPr>
        <w:t>翻译准备应该放在第二部分，包括工具准备，和理论框架</w:t>
      </w:r>
    </w:p>
    <w:p w14:paraId="4BEAFB00" w14:textId="74EE8943" w:rsidR="00493AEC" w:rsidRDefault="00493AEC">
      <w:pPr>
        <w:pStyle w:val="a4"/>
      </w:pPr>
      <w:r>
        <w:t>2.</w:t>
      </w:r>
      <w:r w:rsidR="000F51B0">
        <w:rPr>
          <w:rFonts w:hint="eastAsia"/>
        </w:rPr>
        <w:t>理论部分比较混乱，是翻译理论指导翻译策略，你两个区别没体现，是翻译理论指导翻译策略。其次，理论和你的文本结合依据没体现，只是简单介绍理论。</w:t>
      </w:r>
    </w:p>
    <w:p w14:paraId="3C2B7CD9" w14:textId="77777777" w:rsidR="000F51B0" w:rsidRDefault="000F51B0">
      <w:pPr>
        <w:pStyle w:val="a4"/>
      </w:pPr>
      <w:r>
        <w:rPr>
          <w:rFonts w:hint="eastAsia"/>
        </w:rPr>
        <w:t>3</w:t>
      </w:r>
      <w:r>
        <w:t>.</w:t>
      </w:r>
      <w:r>
        <w:rPr>
          <w:rFonts w:hint="eastAsia"/>
        </w:rPr>
        <w:t>根据翻译准备情况，提出</w:t>
      </w:r>
      <w:proofErr w:type="gramStart"/>
      <w:r>
        <w:rPr>
          <w:rFonts w:hint="eastAsia"/>
        </w:rPr>
        <w:t>翻译重</w:t>
      </w:r>
      <w:proofErr w:type="gramEnd"/>
      <w:r>
        <w:rPr>
          <w:rFonts w:hint="eastAsia"/>
        </w:rPr>
        <w:t>难点，并给出翻译策略。</w:t>
      </w:r>
    </w:p>
    <w:p w14:paraId="1E35F0F3" w14:textId="4B981665" w:rsidR="000F51B0" w:rsidRPr="00493AEC" w:rsidRDefault="000F51B0">
      <w:pPr>
        <w:pStyle w:val="a4"/>
      </w:pPr>
      <w:r>
        <w:rPr>
          <w:rFonts w:hint="eastAsia"/>
        </w:rPr>
        <w:t>看论文模板逻辑！！</w:t>
      </w:r>
    </w:p>
  </w:comment>
  <w:comment w:id="41" w:author="李 亚星" w:date="2019-01-11T10:33:00Z" w:initials="李">
    <w:p w14:paraId="6893AA67" w14:textId="2DDC0E13" w:rsidR="002E13BD" w:rsidRDefault="002E13BD">
      <w:pPr>
        <w:pStyle w:val="a4"/>
      </w:pPr>
      <w:r>
        <w:rPr>
          <w:rStyle w:val="ae"/>
        </w:rPr>
        <w:annotationRef/>
      </w:r>
      <w:r>
        <w:rPr>
          <w:rFonts w:hint="eastAsia"/>
        </w:rPr>
        <w:t>直接写本章</w:t>
      </w:r>
    </w:p>
  </w:comment>
  <w:comment w:id="44" w:author="李 亚星" w:date="2019-01-11T10:34:00Z" w:initials="李">
    <w:p w14:paraId="0C8BC5ED" w14:textId="1EB983D6" w:rsidR="002E13BD" w:rsidRDefault="002E13BD">
      <w:pPr>
        <w:pStyle w:val="a4"/>
      </w:pPr>
      <w:r>
        <w:rPr>
          <w:rStyle w:val="ae"/>
        </w:rPr>
        <w:annotationRef/>
      </w:r>
      <w:r>
        <w:t>They</w:t>
      </w:r>
      <w:r>
        <w:rPr>
          <w:rFonts w:hint="eastAsia"/>
        </w:rPr>
        <w:t>都是错的</w:t>
      </w:r>
    </w:p>
  </w:comment>
  <w:comment w:id="45" w:author="李 亚星" w:date="2019-01-11T10:35:00Z" w:initials="李">
    <w:p w14:paraId="223AD434" w14:textId="043BF763" w:rsidR="002E13BD" w:rsidRDefault="002E13BD">
      <w:pPr>
        <w:pStyle w:val="a4"/>
        <w:rPr>
          <w:rFonts w:hint="eastAsia"/>
        </w:rPr>
      </w:pPr>
      <w:r>
        <w:rPr>
          <w:rStyle w:val="ae"/>
        </w:rPr>
        <w:annotationRef/>
      </w:r>
      <w:r>
        <w:rPr>
          <w:rFonts w:hint="eastAsia"/>
        </w:rPr>
        <w:t>句子形式和词汇方面的特点没有说到哦</w:t>
      </w:r>
    </w:p>
  </w:comment>
  <w:comment w:id="46" w:author="李 亚星" w:date="2019-01-11T10:35:00Z" w:initials="李">
    <w:p w14:paraId="4E037146" w14:textId="6EB7F4E4" w:rsidR="002E13BD" w:rsidRDefault="002E13BD">
      <w:pPr>
        <w:pStyle w:val="a4"/>
      </w:pPr>
      <w:r>
        <w:rPr>
          <w:rStyle w:val="ae"/>
        </w:rPr>
        <w:annotationRef/>
      </w:r>
      <w:r>
        <w:rPr>
          <w:rFonts w:hint="eastAsia"/>
        </w:rPr>
        <w:t>这段留到下面用。</w:t>
      </w:r>
    </w:p>
  </w:comment>
  <w:comment w:id="49" w:author="李 亚星" w:date="2019-01-11T10:38:00Z" w:initials="李">
    <w:p w14:paraId="3931015B" w14:textId="77777777" w:rsidR="002E13BD" w:rsidRDefault="002E13BD">
      <w:pPr>
        <w:pStyle w:val="a4"/>
      </w:pPr>
      <w:r>
        <w:rPr>
          <w:rStyle w:val="ae"/>
        </w:rPr>
        <w:annotationRef/>
      </w:r>
      <w:r>
        <w:rPr>
          <w:rFonts w:hint="eastAsia"/>
        </w:rPr>
        <w:t>我会用期刊：</w:t>
      </w:r>
    </w:p>
    <w:p w14:paraId="11EB97DF" w14:textId="77777777" w:rsidR="002E13BD" w:rsidRDefault="002E13BD">
      <w:pPr>
        <w:pStyle w:val="a4"/>
      </w:pPr>
      <w:r>
        <w:rPr>
          <w:rFonts w:hint="eastAsia"/>
        </w:rPr>
        <w:t>平行文本：</w:t>
      </w:r>
    </w:p>
    <w:p w14:paraId="7819C558" w14:textId="77777777" w:rsidR="002E13BD" w:rsidRDefault="002E13BD">
      <w:pPr>
        <w:pStyle w:val="a4"/>
      </w:pPr>
      <w:r>
        <w:rPr>
          <w:rFonts w:hint="eastAsia"/>
        </w:rPr>
        <w:t>理论参考：</w:t>
      </w:r>
    </w:p>
    <w:p w14:paraId="191117FB" w14:textId="1D4CC5A4" w:rsidR="002E13BD" w:rsidRDefault="002E13BD">
      <w:pPr>
        <w:pStyle w:val="a4"/>
        <w:rPr>
          <w:rFonts w:hint="eastAsia"/>
        </w:rPr>
      </w:pPr>
      <w:r>
        <w:rPr>
          <w:rFonts w:hint="eastAsia"/>
        </w:rPr>
        <w:t>这样的形式减少叙述，要不全在</w:t>
      </w:r>
      <w:proofErr w:type="gramStart"/>
      <w:r>
        <w:rPr>
          <w:rFonts w:hint="eastAsia"/>
        </w:rPr>
        <w:t>一</w:t>
      </w:r>
      <w:proofErr w:type="gramEnd"/>
      <w:r>
        <w:rPr>
          <w:rFonts w:hint="eastAsia"/>
        </w:rPr>
        <w:t>饼了</w:t>
      </w:r>
    </w:p>
  </w:comment>
  <w:comment w:id="60" w:author="Administrator" w:date="2018-12-10T14:12:00Z" w:initials="A">
    <w:p w14:paraId="40F68279" w14:textId="5BF72431" w:rsidR="00622922" w:rsidRDefault="00622922">
      <w:pPr>
        <w:pStyle w:val="a4"/>
      </w:pPr>
      <w:r>
        <w:rPr>
          <w:rStyle w:val="ae"/>
        </w:rPr>
        <w:annotationRef/>
      </w:r>
      <w:r w:rsidR="00155E90">
        <w:rPr>
          <w:rFonts w:hint="eastAsia"/>
        </w:rPr>
        <w:t>请介绍翻译该文本时使用的方法，并简要对该方法进行阐释。格式为：</w:t>
      </w:r>
      <w:r w:rsidR="00155E90">
        <w:rPr>
          <w:rFonts w:hint="eastAsia"/>
        </w:rPr>
        <w:t>Times</w:t>
      </w:r>
      <w:r w:rsidR="00155E90">
        <w:t xml:space="preserve"> </w:t>
      </w:r>
      <w:r w:rsidR="00155E90">
        <w:rPr>
          <w:rFonts w:hint="eastAsia"/>
        </w:rPr>
        <w:t>New</w:t>
      </w:r>
      <w:r w:rsidR="00155E90">
        <w:t xml:space="preserve"> </w:t>
      </w:r>
      <w:r w:rsidR="00155E90">
        <w:rPr>
          <w:rFonts w:hint="eastAsia"/>
        </w:rPr>
        <w:t>Romance</w:t>
      </w:r>
      <w:r w:rsidR="00155E90">
        <w:rPr>
          <w:rFonts w:hint="eastAsia"/>
        </w:rPr>
        <w:t>，</w:t>
      </w:r>
      <w:r w:rsidR="00155E90">
        <w:rPr>
          <w:rFonts w:hint="eastAsia"/>
        </w:rPr>
        <w:t xml:space="preserve"> </w:t>
      </w:r>
      <w:r w:rsidR="00155E90">
        <w:rPr>
          <w:rFonts w:hint="eastAsia"/>
        </w:rPr>
        <w:t>小四号字体，行距</w:t>
      </w:r>
      <w:r w:rsidR="00155E90">
        <w:rPr>
          <w:rFonts w:hint="eastAsia"/>
        </w:rPr>
        <w:t>1.5</w:t>
      </w:r>
      <w:r w:rsidR="00155E90">
        <w:rPr>
          <w:rFonts w:hint="eastAsia"/>
        </w:rPr>
        <w:t>倍，首行缩进</w:t>
      </w:r>
      <w:r w:rsidR="00155E90">
        <w:rPr>
          <w:rFonts w:hint="eastAsia"/>
        </w:rPr>
        <w:t>2</w:t>
      </w:r>
      <w:r w:rsidR="00155E90">
        <w:rPr>
          <w:rFonts w:hint="eastAsia"/>
        </w:rPr>
        <w:t>字符。</w:t>
      </w:r>
    </w:p>
  </w:comment>
  <w:comment w:id="61" w:author="李 亚星" w:date="2019-01-11T10:44:00Z" w:initials="李">
    <w:p w14:paraId="6787CE68" w14:textId="49BE64DE" w:rsidR="00476BF8" w:rsidRDefault="00476BF8">
      <w:pPr>
        <w:pStyle w:val="a4"/>
      </w:pPr>
      <w:r>
        <w:rPr>
          <w:rStyle w:val="ae"/>
        </w:rPr>
        <w:annotationRef/>
      </w:r>
      <w:r>
        <w:rPr>
          <w:rFonts w:hint="eastAsia"/>
        </w:rPr>
        <w:t>用句子表达</w:t>
      </w:r>
    </w:p>
  </w:comment>
  <w:comment w:id="67" w:author="李 亚星" w:date="2019-01-11T10:46:00Z" w:initials="李">
    <w:p w14:paraId="447670EF" w14:textId="185741DB" w:rsidR="00476BF8" w:rsidRDefault="00476BF8">
      <w:pPr>
        <w:pStyle w:val="a4"/>
      </w:pPr>
      <w:r>
        <w:rPr>
          <w:rStyle w:val="ae"/>
        </w:rPr>
        <w:annotationRef/>
      </w:r>
      <w:r>
        <w:rPr>
          <w:rFonts w:hint="eastAsia"/>
        </w:rPr>
        <w:t>哪些地方增译了没看出来？</w:t>
      </w:r>
    </w:p>
  </w:comment>
  <w:comment w:id="69" w:author="李 亚星" w:date="2019-01-11T10:47:00Z" w:initials="李">
    <w:p w14:paraId="5282A64C" w14:textId="49DE1630" w:rsidR="00476BF8" w:rsidRDefault="00476BF8">
      <w:pPr>
        <w:pStyle w:val="a4"/>
      </w:pPr>
      <w:r>
        <w:rPr>
          <w:rStyle w:val="ae"/>
        </w:rPr>
        <w:annotationRef/>
      </w:r>
      <w:r>
        <w:rPr>
          <w:rFonts w:hint="eastAsia"/>
        </w:rPr>
        <w:t>能否把前后文拿出来？</w:t>
      </w:r>
      <w:r>
        <w:rPr>
          <w:rFonts w:hint="eastAsia"/>
        </w:rPr>
        <w:t>不知道你这句什么意思。</w:t>
      </w:r>
      <w:bookmarkStart w:id="70" w:name="_GoBack"/>
      <w:bookmarkEnd w:id="70"/>
    </w:p>
  </w:comment>
  <w:comment w:id="71" w:author="Administrator" w:date="2018-12-10T14:13:00Z" w:initials="A">
    <w:p w14:paraId="0CBBBEB5" w14:textId="3C77FF3D" w:rsidR="00622922" w:rsidRDefault="00622922">
      <w:pPr>
        <w:pStyle w:val="a4"/>
      </w:pPr>
      <w:r>
        <w:rPr>
          <w:rStyle w:val="ae"/>
        </w:rPr>
        <w:annotationRef/>
      </w:r>
      <w:r w:rsidR="00155E90">
        <w:rPr>
          <w:rFonts w:hint="eastAsia"/>
        </w:rPr>
        <w:t>时间安排根据学校统一安排进行填写，不得进行更改。格式为：</w:t>
      </w:r>
      <w:r w:rsidR="00155E90">
        <w:rPr>
          <w:rFonts w:hint="eastAsia"/>
        </w:rPr>
        <w:t>Times</w:t>
      </w:r>
      <w:r w:rsidR="00155E90">
        <w:t xml:space="preserve"> </w:t>
      </w:r>
      <w:r w:rsidR="00155E90">
        <w:rPr>
          <w:rFonts w:hint="eastAsia"/>
        </w:rPr>
        <w:t>New</w:t>
      </w:r>
      <w:r w:rsidR="00155E90">
        <w:t xml:space="preserve"> </w:t>
      </w:r>
      <w:r w:rsidR="00155E90">
        <w:rPr>
          <w:rFonts w:hint="eastAsia"/>
        </w:rPr>
        <w:t>Roman</w:t>
      </w:r>
      <w:r w:rsidR="00155E90">
        <w:t xml:space="preserve">, </w:t>
      </w:r>
      <w:r w:rsidR="00155E90">
        <w:rPr>
          <w:rFonts w:hint="eastAsia"/>
        </w:rPr>
        <w:t>小四号字体，行距</w:t>
      </w:r>
      <w:r w:rsidR="00155E90">
        <w:rPr>
          <w:rFonts w:hint="eastAsia"/>
        </w:rPr>
        <w:t>1.5</w:t>
      </w:r>
      <w:r w:rsidR="00155E90">
        <w:rPr>
          <w:rFonts w:hint="eastAsia"/>
        </w:rPr>
        <w:t>倍，首行缩进</w:t>
      </w:r>
      <w:r w:rsidR="00155E90">
        <w:rPr>
          <w:rFonts w:hint="eastAsia"/>
        </w:rPr>
        <w:t>2</w:t>
      </w:r>
      <w:r w:rsidR="00155E90">
        <w:rPr>
          <w:rFonts w:hint="eastAsia"/>
        </w:rPr>
        <w:t>字符。</w:t>
      </w:r>
    </w:p>
  </w:comment>
  <w:comment w:id="72" w:author="Joy Xu" w:date="2018-12-07T10:11:00Z" w:initials="JX">
    <w:p w14:paraId="4E4C59E1" w14:textId="77777777" w:rsidR="00704126" w:rsidRDefault="00FD3D3D">
      <w:pPr>
        <w:pStyle w:val="a4"/>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73" w:author="Joy Xu" w:date="2018-12-07T10:18:00Z" w:initials="JX">
    <w:p w14:paraId="286D5575" w14:textId="77777777" w:rsidR="00704126" w:rsidRDefault="00FD3D3D">
      <w:pPr>
        <w:pStyle w:val="a4"/>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74" w:author="Joy Xu" w:date="2018-12-07T10:19:00Z" w:initials="JX">
    <w:p w14:paraId="0176751D" w14:textId="77777777" w:rsidR="00704126" w:rsidRDefault="00FD3D3D">
      <w:pPr>
        <w:pStyle w:val="a4"/>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847CC2" w15:done="0"/>
  <w15:commentEx w15:paraId="5D2F3CC1" w15:done="0"/>
  <w15:commentEx w15:paraId="5592736D" w15:done="0"/>
  <w15:commentEx w15:paraId="15D9034A" w15:done="0"/>
  <w15:commentEx w15:paraId="29700276" w15:done="0"/>
  <w15:commentEx w15:paraId="1BFD2102" w15:done="0"/>
  <w15:commentEx w15:paraId="23AE506C" w15:done="0"/>
  <w15:commentEx w15:paraId="555146BE" w15:done="0"/>
  <w15:commentEx w15:paraId="5D346318" w15:done="0"/>
  <w15:commentEx w15:paraId="08406240" w15:done="0"/>
  <w15:commentEx w15:paraId="364084A4" w15:done="0"/>
  <w15:commentEx w15:paraId="1A2B00D4" w15:done="0"/>
  <w15:commentEx w15:paraId="1797B5BA" w15:done="0"/>
  <w15:commentEx w15:paraId="0590680D" w15:done="0"/>
  <w15:commentEx w15:paraId="41B9E7BA" w15:done="0"/>
  <w15:commentEx w15:paraId="68D3DB97" w15:done="0"/>
  <w15:commentEx w15:paraId="53D511BD" w15:done="0"/>
  <w15:commentEx w15:paraId="07CA2A67" w15:done="0"/>
  <w15:commentEx w15:paraId="1E35F0F3" w15:done="0"/>
  <w15:commentEx w15:paraId="6893AA67" w15:done="0"/>
  <w15:commentEx w15:paraId="0C8BC5ED" w15:done="0"/>
  <w15:commentEx w15:paraId="223AD434" w15:done="0"/>
  <w15:commentEx w15:paraId="4E037146" w15:done="0"/>
  <w15:commentEx w15:paraId="191117FB" w15:done="0"/>
  <w15:commentEx w15:paraId="40F68279" w15:done="0"/>
  <w15:commentEx w15:paraId="6787CE68" w15:done="0"/>
  <w15:commentEx w15:paraId="447670EF" w15:done="0"/>
  <w15:commentEx w15:paraId="5282A64C" w15:done="0"/>
  <w15:commentEx w15:paraId="0CBBBEB5" w15:done="0"/>
  <w15:commentEx w15:paraId="4E4C59E1" w15:done="0"/>
  <w15:commentEx w15:paraId="286D5575" w15:done="0"/>
  <w15:commentEx w15:paraId="017675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47CC2" w16cid:durableId="1FB8EF73"/>
  <w16cid:commentId w16cid:paraId="5D2F3CC1" w16cid:durableId="1FB8EF74"/>
  <w16cid:commentId w16cid:paraId="5592736D" w16cid:durableId="1FB8EF75"/>
  <w16cid:commentId w16cid:paraId="15D9034A" w16cid:durableId="1FB8EF76"/>
  <w16cid:commentId w16cid:paraId="29700276" w16cid:durableId="1FB8EF77"/>
  <w16cid:commentId w16cid:paraId="1BFD2102" w16cid:durableId="1FB8EF78"/>
  <w16cid:commentId w16cid:paraId="23AE506C" w16cid:durableId="1FB8EF79"/>
  <w16cid:commentId w16cid:paraId="555146BE" w16cid:durableId="1FE2ECB5"/>
  <w16cid:commentId w16cid:paraId="5D346318" w16cid:durableId="1FE2EEC6"/>
  <w16cid:commentId w16cid:paraId="08406240" w16cid:durableId="1FE2ED4E"/>
  <w16cid:commentId w16cid:paraId="364084A4" w16cid:durableId="1FE2EDEC"/>
  <w16cid:commentId w16cid:paraId="1A2B00D4" w16cid:durableId="1FE2EDA4"/>
  <w16cid:commentId w16cid:paraId="1797B5BA" w16cid:durableId="1FE05C97"/>
  <w16cid:commentId w16cid:paraId="0590680D" w16cid:durableId="1FE2EE4E"/>
  <w16cid:commentId w16cid:paraId="41B9E7BA" w16cid:durableId="1FE2EE74"/>
  <w16cid:commentId w16cid:paraId="68D3DB97" w16cid:durableId="1FE2EF08"/>
  <w16cid:commentId w16cid:paraId="53D511BD" w16cid:durableId="1FE2EF51"/>
  <w16cid:commentId w16cid:paraId="07CA2A67" w16cid:durableId="1FB8F310"/>
  <w16cid:commentId w16cid:paraId="1E35F0F3" w16cid:durableId="1FE05DDA"/>
  <w16cid:commentId w16cid:paraId="6893AA67" w16cid:durableId="1FE2EF90"/>
  <w16cid:commentId w16cid:paraId="0C8BC5ED" w16cid:durableId="1FE2EFD3"/>
  <w16cid:commentId w16cid:paraId="223AD434" w16cid:durableId="1FE2F004"/>
  <w16cid:commentId w16cid:paraId="4E037146" w16cid:durableId="1FE2EFF6"/>
  <w16cid:commentId w16cid:paraId="191117FB" w16cid:durableId="1FE2F095"/>
  <w16cid:commentId w16cid:paraId="40F68279" w16cid:durableId="1FB8F2E7"/>
  <w16cid:commentId w16cid:paraId="6787CE68" w16cid:durableId="1FE2F210"/>
  <w16cid:commentId w16cid:paraId="447670EF" w16cid:durableId="1FE2F285"/>
  <w16cid:commentId w16cid:paraId="5282A64C" w16cid:durableId="1FE2F2D1"/>
  <w16cid:commentId w16cid:paraId="0CBBBEB5" w16cid:durableId="1FB8F2F0"/>
  <w16cid:commentId w16cid:paraId="4E4C59E1" w16cid:durableId="1FB8EF7E"/>
  <w16cid:commentId w16cid:paraId="286D5575" w16cid:durableId="1FB8EF7F"/>
  <w16cid:commentId w16cid:paraId="0176751D" w16cid:durableId="1FB8EF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03915" w14:textId="77777777" w:rsidR="00122653" w:rsidRDefault="00122653" w:rsidP="00FD3D3D">
      <w:r>
        <w:separator/>
      </w:r>
    </w:p>
  </w:endnote>
  <w:endnote w:type="continuationSeparator" w:id="0">
    <w:p w14:paraId="285C8A5B" w14:textId="77777777" w:rsidR="00122653" w:rsidRDefault="00122653" w:rsidP="00FD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DEC4D" w14:textId="77777777" w:rsidR="00122653" w:rsidRDefault="00122653" w:rsidP="00FD3D3D">
      <w:r>
        <w:separator/>
      </w:r>
    </w:p>
  </w:footnote>
  <w:footnote w:type="continuationSeparator" w:id="0">
    <w:p w14:paraId="03B92694" w14:textId="77777777" w:rsidR="00122653" w:rsidRDefault="00122653" w:rsidP="00FD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0AD44D3"/>
    <w:multiLevelType w:val="singleLevel"/>
    <w:tmpl w:val="30AD44D3"/>
    <w:lvl w:ilvl="0">
      <w:start w:val="1"/>
      <w:numFmt w:val="decimal"/>
      <w:lvlText w:val="%1."/>
      <w:lvlJc w:val="left"/>
      <w:pPr>
        <w:ind w:left="425" w:hanging="425"/>
      </w:pPr>
      <w:rPr>
        <w:rFonts w:hint="default"/>
      </w:rPr>
    </w:lvl>
  </w:abstractNum>
  <w:abstractNum w:abstractNumId="2"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13B27"/>
    <w:rsid w:val="00043D0A"/>
    <w:rsid w:val="0006004F"/>
    <w:rsid w:val="00081D0F"/>
    <w:rsid w:val="00081FFC"/>
    <w:rsid w:val="000E1959"/>
    <w:rsid w:val="000F51B0"/>
    <w:rsid w:val="00104A92"/>
    <w:rsid w:val="001151DF"/>
    <w:rsid w:val="00122653"/>
    <w:rsid w:val="00126B18"/>
    <w:rsid w:val="00144243"/>
    <w:rsid w:val="00155E90"/>
    <w:rsid w:val="001768A6"/>
    <w:rsid w:val="00191B5A"/>
    <w:rsid w:val="00195DFF"/>
    <w:rsid w:val="001A20C9"/>
    <w:rsid w:val="001A43EC"/>
    <w:rsid w:val="001A5986"/>
    <w:rsid w:val="001B22BF"/>
    <w:rsid w:val="001B5454"/>
    <w:rsid w:val="002073C5"/>
    <w:rsid w:val="0021525C"/>
    <w:rsid w:val="002228F5"/>
    <w:rsid w:val="00222C6A"/>
    <w:rsid w:val="002268B0"/>
    <w:rsid w:val="002333BF"/>
    <w:rsid w:val="00242B01"/>
    <w:rsid w:val="00260FE1"/>
    <w:rsid w:val="0028368B"/>
    <w:rsid w:val="00290469"/>
    <w:rsid w:val="00290F83"/>
    <w:rsid w:val="00296037"/>
    <w:rsid w:val="002C70DF"/>
    <w:rsid w:val="002D5299"/>
    <w:rsid w:val="002D6B53"/>
    <w:rsid w:val="002E0C44"/>
    <w:rsid w:val="002E13BD"/>
    <w:rsid w:val="003177A9"/>
    <w:rsid w:val="00325E66"/>
    <w:rsid w:val="00327CFC"/>
    <w:rsid w:val="003424BF"/>
    <w:rsid w:val="00346A5C"/>
    <w:rsid w:val="00360496"/>
    <w:rsid w:val="00384E42"/>
    <w:rsid w:val="003D03E7"/>
    <w:rsid w:val="00411500"/>
    <w:rsid w:val="00427DC0"/>
    <w:rsid w:val="004575A7"/>
    <w:rsid w:val="00476BF8"/>
    <w:rsid w:val="00484816"/>
    <w:rsid w:val="00490433"/>
    <w:rsid w:val="00493AEC"/>
    <w:rsid w:val="004A31A3"/>
    <w:rsid w:val="004E2E5B"/>
    <w:rsid w:val="004E68AE"/>
    <w:rsid w:val="004E70BE"/>
    <w:rsid w:val="00516A84"/>
    <w:rsid w:val="0054340D"/>
    <w:rsid w:val="0054689C"/>
    <w:rsid w:val="00565083"/>
    <w:rsid w:val="005756A2"/>
    <w:rsid w:val="005845FB"/>
    <w:rsid w:val="005B50FB"/>
    <w:rsid w:val="005B5A1A"/>
    <w:rsid w:val="005C04B4"/>
    <w:rsid w:val="005C0C9C"/>
    <w:rsid w:val="00622922"/>
    <w:rsid w:val="006237C0"/>
    <w:rsid w:val="0064502E"/>
    <w:rsid w:val="006679F2"/>
    <w:rsid w:val="0067185D"/>
    <w:rsid w:val="00676253"/>
    <w:rsid w:val="006B57F8"/>
    <w:rsid w:val="006F2663"/>
    <w:rsid w:val="00704126"/>
    <w:rsid w:val="0073305D"/>
    <w:rsid w:val="00774BCC"/>
    <w:rsid w:val="00781B2F"/>
    <w:rsid w:val="007A28B5"/>
    <w:rsid w:val="007F3656"/>
    <w:rsid w:val="007F7C32"/>
    <w:rsid w:val="00834DA3"/>
    <w:rsid w:val="0085323C"/>
    <w:rsid w:val="008679B1"/>
    <w:rsid w:val="00885999"/>
    <w:rsid w:val="00890D60"/>
    <w:rsid w:val="008A2C18"/>
    <w:rsid w:val="008A709E"/>
    <w:rsid w:val="009024FD"/>
    <w:rsid w:val="009527C7"/>
    <w:rsid w:val="009633D1"/>
    <w:rsid w:val="009758A3"/>
    <w:rsid w:val="00986854"/>
    <w:rsid w:val="009B18A3"/>
    <w:rsid w:val="009C47FF"/>
    <w:rsid w:val="009C4ADE"/>
    <w:rsid w:val="009F7423"/>
    <w:rsid w:val="00A00274"/>
    <w:rsid w:val="00A262ED"/>
    <w:rsid w:val="00A95E8A"/>
    <w:rsid w:val="00AA4E8D"/>
    <w:rsid w:val="00AD2A79"/>
    <w:rsid w:val="00AE7F3F"/>
    <w:rsid w:val="00AF7C12"/>
    <w:rsid w:val="00B0356A"/>
    <w:rsid w:val="00B32548"/>
    <w:rsid w:val="00B34F6E"/>
    <w:rsid w:val="00B57696"/>
    <w:rsid w:val="00B73F8A"/>
    <w:rsid w:val="00B74043"/>
    <w:rsid w:val="00BC4827"/>
    <w:rsid w:val="00C40C9C"/>
    <w:rsid w:val="00C452B5"/>
    <w:rsid w:val="00C653D5"/>
    <w:rsid w:val="00C70534"/>
    <w:rsid w:val="00C83B04"/>
    <w:rsid w:val="00C95168"/>
    <w:rsid w:val="00C97B29"/>
    <w:rsid w:val="00CB5F35"/>
    <w:rsid w:val="00D10C8D"/>
    <w:rsid w:val="00D12F24"/>
    <w:rsid w:val="00D269FE"/>
    <w:rsid w:val="00D45351"/>
    <w:rsid w:val="00D61537"/>
    <w:rsid w:val="00D617C0"/>
    <w:rsid w:val="00D74579"/>
    <w:rsid w:val="00D91C53"/>
    <w:rsid w:val="00D9674C"/>
    <w:rsid w:val="00DA0C59"/>
    <w:rsid w:val="00DC6F41"/>
    <w:rsid w:val="00DD6868"/>
    <w:rsid w:val="00E21658"/>
    <w:rsid w:val="00E24C3E"/>
    <w:rsid w:val="00E456DB"/>
    <w:rsid w:val="00E46081"/>
    <w:rsid w:val="00E4716F"/>
    <w:rsid w:val="00E92E63"/>
    <w:rsid w:val="00EA19A6"/>
    <w:rsid w:val="00EB3546"/>
    <w:rsid w:val="00EC10F5"/>
    <w:rsid w:val="00EE3F88"/>
    <w:rsid w:val="00F21549"/>
    <w:rsid w:val="00F21FEE"/>
    <w:rsid w:val="00F34D33"/>
    <w:rsid w:val="00F4446A"/>
    <w:rsid w:val="00F57B40"/>
    <w:rsid w:val="00F86DB4"/>
    <w:rsid w:val="00FD3D3D"/>
    <w:rsid w:val="00FD43FB"/>
    <w:rsid w:val="032F6565"/>
    <w:rsid w:val="05174CBC"/>
    <w:rsid w:val="09C12063"/>
    <w:rsid w:val="1CAC44B6"/>
    <w:rsid w:val="1EFB1649"/>
    <w:rsid w:val="2C7E0060"/>
    <w:rsid w:val="345D6DFA"/>
    <w:rsid w:val="355452D8"/>
    <w:rsid w:val="50647876"/>
    <w:rsid w:val="52C14167"/>
    <w:rsid w:val="5E920BD1"/>
    <w:rsid w:val="64EE549E"/>
    <w:rsid w:val="694A6991"/>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12B2F"/>
  <w15:docId w15:val="{521D6251-4ED4-4EDD-9916-2A4C29506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D74579"/>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rPr>
      <w:b/>
      <w:bCs/>
      <w:kern w:val="2"/>
      <w:sz w:val="21"/>
      <w:szCs w:val="24"/>
    </w:rPr>
  </w:style>
  <w:style w:type="character" w:customStyle="1" w:styleId="a8">
    <w:name w:val="批注框文本 字符"/>
    <w:basedOn w:val="a0"/>
    <w:link w:val="a7"/>
    <w:uiPriority w:val="99"/>
    <w:semiHidden/>
    <w:rPr>
      <w:kern w:val="2"/>
      <w:sz w:val="18"/>
      <w:szCs w:val="18"/>
    </w:rPr>
  </w:style>
  <w:style w:type="character" w:customStyle="1" w:styleId="10">
    <w:name w:val="标题 1 字符"/>
    <w:basedOn w:val="a0"/>
    <w:link w:val="1"/>
    <w:uiPriority w:val="9"/>
    <w:rsid w:val="00D74579"/>
    <w:rPr>
      <w:rFonts w:ascii="宋体" w:hAnsi="宋体" w:cs="宋体"/>
      <w:b/>
      <w:bCs/>
      <w:kern w:val="36"/>
      <w:sz w:val="48"/>
      <w:szCs w:val="48"/>
    </w:rPr>
  </w:style>
  <w:style w:type="character" w:customStyle="1" w:styleId="thumb-text">
    <w:name w:val="thumb-text"/>
    <w:basedOn w:val="a0"/>
    <w:rsid w:val="00D74579"/>
  </w:style>
  <w:style w:type="character" w:customStyle="1" w:styleId="a-color-link">
    <w:name w:val="a-color-link"/>
    <w:basedOn w:val="a0"/>
    <w:rsid w:val="00D74579"/>
  </w:style>
  <w:style w:type="character" w:customStyle="1" w:styleId="a-size-large">
    <w:name w:val="a-size-large"/>
    <w:basedOn w:val="a0"/>
    <w:rsid w:val="00D7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74545">
      <w:bodyDiv w:val="1"/>
      <w:marLeft w:val="0"/>
      <w:marRight w:val="0"/>
      <w:marTop w:val="0"/>
      <w:marBottom w:val="0"/>
      <w:divBdr>
        <w:top w:val="none" w:sz="0" w:space="0" w:color="auto"/>
        <w:left w:val="none" w:sz="0" w:space="0" w:color="auto"/>
        <w:bottom w:val="none" w:sz="0" w:space="0" w:color="auto"/>
        <w:right w:val="none" w:sz="0" w:space="0" w:color="auto"/>
      </w:divBdr>
    </w:div>
    <w:div w:id="2035105432">
      <w:bodyDiv w:val="1"/>
      <w:marLeft w:val="0"/>
      <w:marRight w:val="0"/>
      <w:marTop w:val="0"/>
      <w:marBottom w:val="0"/>
      <w:divBdr>
        <w:top w:val="none" w:sz="0" w:space="0" w:color="auto"/>
        <w:left w:val="none" w:sz="0" w:space="0" w:color="auto"/>
        <w:bottom w:val="none" w:sz="0" w:space="0" w:color="auto"/>
        <w:right w:val="none" w:sz="0" w:space="0" w:color="auto"/>
      </w:divBdr>
      <w:divsChild>
        <w:div w:id="1768193476">
          <w:marLeft w:val="0"/>
          <w:marRight w:val="300"/>
          <w:marTop w:val="0"/>
          <w:marBottom w:val="0"/>
          <w:divBdr>
            <w:top w:val="none" w:sz="0" w:space="0" w:color="auto"/>
            <w:left w:val="none" w:sz="0" w:space="0" w:color="auto"/>
            <w:bottom w:val="none" w:sz="0" w:space="0" w:color="auto"/>
            <w:right w:val="none" w:sz="0" w:space="0" w:color="auto"/>
          </w:divBdr>
          <w:divsChild>
            <w:div w:id="941837260">
              <w:marLeft w:val="0"/>
              <w:marRight w:val="0"/>
              <w:marTop w:val="0"/>
              <w:marBottom w:val="0"/>
              <w:divBdr>
                <w:top w:val="none" w:sz="0" w:space="0" w:color="auto"/>
                <w:left w:val="none" w:sz="0" w:space="0" w:color="auto"/>
                <w:bottom w:val="none" w:sz="0" w:space="0" w:color="auto"/>
                <w:right w:val="none" w:sz="0" w:space="0" w:color="auto"/>
              </w:divBdr>
              <w:divsChild>
                <w:div w:id="1653680052">
                  <w:marLeft w:val="0"/>
                  <w:marRight w:val="0"/>
                  <w:marTop w:val="0"/>
                  <w:marBottom w:val="0"/>
                  <w:divBdr>
                    <w:top w:val="none" w:sz="0" w:space="0" w:color="auto"/>
                    <w:left w:val="none" w:sz="0" w:space="0" w:color="auto"/>
                    <w:bottom w:val="none" w:sz="0" w:space="0" w:color="auto"/>
                    <w:right w:val="none" w:sz="0" w:space="0" w:color="auto"/>
                  </w:divBdr>
                  <w:divsChild>
                    <w:div w:id="1213882447">
                      <w:marLeft w:val="0"/>
                      <w:marRight w:val="0"/>
                      <w:marTop w:val="60"/>
                      <w:marBottom w:val="90"/>
                      <w:divBdr>
                        <w:top w:val="none" w:sz="0" w:space="0" w:color="auto"/>
                        <w:left w:val="none" w:sz="0" w:space="0" w:color="auto"/>
                        <w:bottom w:val="none" w:sz="0" w:space="0" w:color="auto"/>
                        <w:right w:val="none" w:sz="0" w:space="0" w:color="auto"/>
                      </w:divBdr>
                      <w:divsChild>
                        <w:div w:id="347945728">
                          <w:marLeft w:val="0"/>
                          <w:marRight w:val="78"/>
                          <w:marTop w:val="0"/>
                          <w:marBottom w:val="60"/>
                          <w:divBdr>
                            <w:top w:val="none" w:sz="0" w:space="0" w:color="auto"/>
                            <w:left w:val="none" w:sz="0" w:space="0" w:color="auto"/>
                            <w:bottom w:val="none" w:sz="0" w:space="0" w:color="auto"/>
                            <w:right w:val="none" w:sz="0" w:space="0" w:color="auto"/>
                          </w:divBdr>
                        </w:div>
                        <w:div w:id="430470354">
                          <w:marLeft w:val="0"/>
                          <w:marRight w:val="78"/>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99429989">
          <w:marLeft w:val="4650"/>
          <w:marRight w:val="4800"/>
          <w:marTop w:val="0"/>
          <w:marBottom w:val="0"/>
          <w:divBdr>
            <w:top w:val="none" w:sz="0" w:space="0" w:color="auto"/>
            <w:left w:val="none" w:sz="0" w:space="0" w:color="auto"/>
            <w:bottom w:val="none" w:sz="0" w:space="0" w:color="auto"/>
            <w:right w:val="none" w:sz="0" w:space="0" w:color="auto"/>
          </w:divBdr>
          <w:divsChild>
            <w:div w:id="1121143804">
              <w:marLeft w:val="0"/>
              <w:marRight w:val="0"/>
              <w:marTop w:val="0"/>
              <w:marBottom w:val="0"/>
              <w:divBdr>
                <w:top w:val="none" w:sz="0" w:space="0" w:color="auto"/>
                <w:left w:val="none" w:sz="0" w:space="0" w:color="auto"/>
                <w:bottom w:val="none" w:sz="0" w:space="0" w:color="auto"/>
                <w:right w:val="none" w:sz="0" w:space="0" w:color="auto"/>
              </w:divBdr>
              <w:divsChild>
                <w:div w:id="16823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so.com/s?q=%E6%A0%87%E8%AF%86&amp;ie=utf-8&amp;src=internal_wenda_recommend_textn" TargetMode="External"/><Relationship Id="rId18" Type="http://schemas.openxmlformats.org/officeDocument/2006/relationships/hyperlink" Target="http://www.so.com/s?q=%E8%8B%B1%E6%96%87&amp;ie=utf-8&amp;src=internal_wenda_recommend_textn" TargetMode="External"/><Relationship Id="rId26" Type="http://schemas.openxmlformats.org/officeDocument/2006/relationships/hyperlink" Target="http://www.so.com/s?q=%E8%A5%BF%E6%96%B9&amp;ie=utf-8&amp;src=internal_wenda_recommend_textn" TargetMode="External"/><Relationship Id="rId39" Type="http://schemas.openxmlformats.org/officeDocument/2006/relationships/hyperlink" Target="http://www.so.com/s?q=%E6%B3%A8%E9%87%8A&amp;ie=utf-8&amp;src=internal_wenda_recommend_textn" TargetMode="External"/><Relationship Id="rId21" Type="http://schemas.openxmlformats.org/officeDocument/2006/relationships/hyperlink" Target="http://www.so.com/s?q=%E6%9C%9F%E5%8F%B7&amp;ie=utf-8&amp;src=internal_wenda_recommend_textn" TargetMode="External"/><Relationship Id="rId34" Type="http://schemas.openxmlformats.org/officeDocument/2006/relationships/hyperlink" Target="http://www.so.com/s?q=%E5%90%8D%E7%A7%B0&amp;ie=utf-8&amp;src=internal_wenda_recommend_textn"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com/s?q=%E6%8A%A5%E5%91%8A&amp;ie=utf-8&amp;src=internal_wenda_recommend_textn" TargetMode="External"/><Relationship Id="rId20" Type="http://schemas.openxmlformats.org/officeDocument/2006/relationships/hyperlink" Target="http://www.so.com/s?q=%E6%8A%A5%E5%88%8A&amp;ie=utf-8&amp;src=internal_wenda_recommend_textn" TargetMode="External"/><Relationship Id="rId29" Type="http://schemas.openxmlformats.org/officeDocument/2006/relationships/hyperlink" Target="http://www.so.com/s?q=%E4%B8%8A%E6%B5%B7%E8%AF%91%E6%96%87%E5%87%BA%E7%89%88%E7%A4%BE&amp;ie=utf-8&amp;src=internal_wenda_recommend_textn" TargetMode="External"/><Relationship Id="rId41" Type="http://schemas.openxmlformats.org/officeDocument/2006/relationships/hyperlink" Target="http://www.so.com/s?q=%E6%AD%A3%E6%96%87&amp;ie=utf-8&amp;src=internal_wenda_recommend_text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com/s?q=%E5%87%BA%E5%A4%84&amp;ie=utf-8&amp;src=internal_wenda_recommend_textn" TargetMode="External"/><Relationship Id="rId24" Type="http://schemas.openxmlformats.org/officeDocument/2006/relationships/hyperlink" Target="http://www.so.com/s?q=%E5%87%BA%E7%89%88%E7%A4%BE&amp;ie=utf-8&amp;src=internal_wenda_recommend_textn" TargetMode="External"/><Relationship Id="rId32" Type="http://schemas.openxmlformats.org/officeDocument/2006/relationships/hyperlink" Target="http://www.so.com/s?q=%E7%A0%94%E7%A9%B6%E6%8A%A5%E5%91%8A&amp;ie=utf-8&amp;src=internal_wenda_recommend_textn" TargetMode="External"/><Relationship Id="rId37" Type="http://schemas.openxmlformats.org/officeDocument/2006/relationships/hyperlink" Target="http://www.so.com/s?q=%E5%8E%9F%E8%91%97&amp;ie=utf-8&amp;src=internal_wenda_recommend_textn" TargetMode="External"/><Relationship Id="rId40" Type="http://schemas.openxmlformats.org/officeDocument/2006/relationships/hyperlink" Target="http://www.so.com/s?q=%E8%AE%BA%E6%96%87&amp;ie=utf-8&amp;src=internal_wenda_recommend_textn" TargetMode="External"/><Relationship Id="rId5" Type="http://schemas.openxmlformats.org/officeDocument/2006/relationships/webSettings" Target="webSettings.xml"/><Relationship Id="rId15" Type="http://schemas.openxmlformats.org/officeDocument/2006/relationships/hyperlink" Target="http://www.so.com/s?q=%E6%96%87%E7%AB%A0&amp;ie=utf-8&amp;src=internal_wenda_recommend_textn" TargetMode="External"/><Relationship Id="rId23" Type="http://schemas.openxmlformats.org/officeDocument/2006/relationships/hyperlink" Target="http://www.so.com/s?q=%E8%B0%83%E7%A0%94%E6%8A%A5%E5%91%8A&amp;ie=utf-8&amp;src=internal_wenda_recommend_textn" TargetMode="External"/><Relationship Id="rId28" Type="http://schemas.openxmlformats.org/officeDocument/2006/relationships/hyperlink" Target="http://www.so.com/s?q=%E8%A5%BF%E6%96%B9%E6%96%87%E8%AE%BA&amp;ie=utf-8&amp;src=internal_wenda_recommend_textn" TargetMode="External"/><Relationship Id="rId36" Type="http://schemas.openxmlformats.org/officeDocument/2006/relationships/hyperlink" Target="http://www.so.com/s?q=%E8%AF%91%E8%91%97&amp;ie=utf-8&amp;src=internal_wenda_recommend_textn" TargetMode="External"/><Relationship Id="rId10" Type="http://schemas.microsoft.com/office/2016/09/relationships/commentsIds" Target="commentsIds.xml"/><Relationship Id="rId19" Type="http://schemas.openxmlformats.org/officeDocument/2006/relationships/hyperlink" Target="http://www.so.com/s?q=%E4%BB%A5%E4%B8%8B&amp;ie=utf-8&amp;src=internal_wenda_recommend_textn" TargetMode="External"/><Relationship Id="rId31" Type="http://schemas.openxmlformats.org/officeDocument/2006/relationships/hyperlink" Target="http://www.so.com/s?q=%E6%95%B0%E5%AD%A6&amp;ie=utf-8&amp;src=internal_wenda_recommend_textn" TargetMode="External"/><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o.com/s?q=%E6%8A%A5%E7%BA%B8&amp;ie=utf-8&amp;src=internal_wenda_recommend_textn" TargetMode="External"/><Relationship Id="rId22" Type="http://schemas.openxmlformats.org/officeDocument/2006/relationships/hyperlink" Target="http://www.so.com/s?q=%E9%AB%98%E7%AD%89%E5%AD%A6%E6%A0%A1&amp;ie=utf-8&amp;src=internal_wenda_recommend_textn" TargetMode="External"/><Relationship Id="rId27" Type="http://schemas.openxmlformats.org/officeDocument/2006/relationships/hyperlink" Target="http://www.so.com/s?q=%E5%8E%A6%E9%97%A8%E5%A4%A7%E5%AD%A6%E5%87%BA%E7%89%88%E7%A4%BE&amp;ie=utf-8&amp;src=internal_wenda_recommend_textn" TargetMode="External"/><Relationship Id="rId30" Type="http://schemas.openxmlformats.org/officeDocument/2006/relationships/hyperlink" Target="http://www.so.com/s?q=%E5%8C%97%E4%BA%AC%E5%A4%A7%E5%AD%A6&amp;ie=utf-8&amp;src=internal_wenda_recommend_textn" TargetMode="External"/><Relationship Id="rId35" Type="http://schemas.openxmlformats.org/officeDocument/2006/relationships/hyperlink" Target="http://www.so.com/s?q=%E7%A7%91%E5%AD%A6%E6%8A%80%E6%9C%AF%E6%9C%9F%E5%88%8A%E7%AE%A1%E7%90%86%E5%8A%9E%E6%B3%95&amp;ie=utf-8&amp;src=internal_wenda_recommend_textn" TargetMode="External"/><Relationship Id="rId43"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www.so.com/s?q=%E6%96%B9%E5%BC%8F&amp;ie=utf-8&amp;src=internal_wenda_recommend_textn" TargetMode="External"/><Relationship Id="rId17" Type="http://schemas.openxmlformats.org/officeDocument/2006/relationships/hyperlink" Target="http://www.so.com/s?q=%E6%96%87%E7%8C%AE&amp;ie=utf-8&amp;src=internal_wenda_recommend_textn" TargetMode="External"/><Relationship Id="rId25" Type="http://schemas.openxmlformats.org/officeDocument/2006/relationships/hyperlink" Target="http://www.so.com/s?q=%E7%8E%B0%E4%BB%A3&amp;ie=utf-8&amp;src=internal_wenda_recommend_textn" TargetMode="External"/><Relationship Id="rId33" Type="http://schemas.openxmlformats.org/officeDocument/2006/relationships/hyperlink" Target="http://www.so.com/s?q=%E6%8A%80%E6%9C%AF%E8%AE%BE%E8%AE%A1&amp;ie=utf-8&amp;src=internal_wenda_recommend_textn" TargetMode="External"/><Relationship Id="rId38" Type="http://schemas.openxmlformats.org/officeDocument/2006/relationships/hyperlink" Target="http://www.so.com/s?q=%E8%AF%91%E8%80%85&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3394</Words>
  <Characters>19348</Characters>
  <Application>Microsoft Office Word</Application>
  <DocSecurity>0</DocSecurity>
  <Lines>161</Lines>
  <Paragraphs>45</Paragraphs>
  <ScaleCrop>false</ScaleCrop>
  <Company>重庆第二师范学院</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2019-01-11T02:49:00Z</dcterms:created>
  <dcterms:modified xsi:type="dcterms:W3CDTF">2019-01-11T02:49:00Z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